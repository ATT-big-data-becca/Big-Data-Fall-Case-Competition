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E9C626" w14:textId="77777777" w:rsidR="00530655" w:rsidRDefault="00530655" w:rsidP="00530655">
      <w:pPr>
        <w:pStyle w:val="Heading1"/>
        <w:spacing w:after="0"/>
      </w:pPr>
      <w:r>
        <w:t xml:space="preserve">Big Data at AT&amp;T </w:t>
      </w:r>
    </w:p>
    <w:p w14:paraId="596376CC" w14:textId="67B82A7B" w:rsidR="00BC07BE" w:rsidRPr="00FA6927" w:rsidRDefault="00530655" w:rsidP="00ED43BE">
      <w:pPr>
        <w:pStyle w:val="Heading1"/>
      </w:pPr>
      <w:r>
        <w:t xml:space="preserve">Regional </w:t>
      </w:r>
      <w:r w:rsidR="002A2595" w:rsidRPr="00FA6927">
        <w:t xml:space="preserve">Fall </w:t>
      </w:r>
      <w:r w:rsidRPr="00FA6927">
        <w:t>Case Competition</w:t>
      </w:r>
    </w:p>
    <w:p w14:paraId="57D14587" w14:textId="5657E4CD" w:rsidR="00844761" w:rsidRPr="00FA6927" w:rsidRDefault="00530655" w:rsidP="00BC07BE">
      <w:pPr>
        <w:pStyle w:val="Introduction"/>
      </w:pPr>
      <w:r w:rsidRPr="00FA6927">
        <w:t xml:space="preserve">Big Data at AT&amp;T is hosting </w:t>
      </w:r>
      <w:r w:rsidR="002A2595" w:rsidRPr="00FA6927">
        <w:t>its first ever</w:t>
      </w:r>
      <w:r w:rsidRPr="00FA6927">
        <w:t xml:space="preserve"> </w:t>
      </w:r>
      <w:r w:rsidRPr="00570386">
        <w:t>Regional Case Competition</w:t>
      </w:r>
      <w:r w:rsidRPr="00FA6927">
        <w:t xml:space="preserve"> </w:t>
      </w:r>
      <w:r w:rsidR="000E2528" w:rsidRPr="00FA6927">
        <w:t>this fall!</w:t>
      </w:r>
      <w:r w:rsidRPr="00FA6927">
        <w:t xml:space="preserve"> This regional competition is open to all students from the following universities: University of Texas at Dallas, University of Texas at Austin, </w:t>
      </w:r>
      <w:r w:rsidR="0047072E" w:rsidRPr="00FA6927">
        <w:t xml:space="preserve">Texas A&amp;M University </w:t>
      </w:r>
      <w:r w:rsidR="00D305CB" w:rsidRPr="00FA6927">
        <w:t xml:space="preserve">and </w:t>
      </w:r>
      <w:r w:rsidRPr="00FA6927">
        <w:t>Southern Methodist University</w:t>
      </w:r>
      <w:r w:rsidR="00A845F4" w:rsidRPr="00FA6927">
        <w:t xml:space="preserve">. </w:t>
      </w:r>
      <w:r w:rsidR="00D305CB" w:rsidRPr="00FA6927">
        <w:t>Students of all discipline</w:t>
      </w:r>
      <w:r w:rsidR="000B780E" w:rsidRPr="00FA6927">
        <w:t>s</w:t>
      </w:r>
      <w:r w:rsidR="00D305CB" w:rsidRPr="00FA6927">
        <w:t xml:space="preserve"> and levels </w:t>
      </w:r>
      <w:r w:rsidR="00A845F4" w:rsidRPr="00FA6927">
        <w:t>are eligible</w:t>
      </w:r>
      <w:r w:rsidR="000E2528" w:rsidRPr="00FA6927">
        <w:t xml:space="preserve"> to participate.</w:t>
      </w:r>
      <w:r w:rsidR="00D305CB" w:rsidRPr="00FA6927">
        <w:t xml:space="preserve"> </w:t>
      </w:r>
      <w:r w:rsidR="00D305CB" w:rsidRPr="00570386">
        <w:t>Teams</w:t>
      </w:r>
      <w:r w:rsidR="00D305CB" w:rsidRPr="00FA6927">
        <w:t xml:space="preserve"> of up to four </w:t>
      </w:r>
      <w:r w:rsidR="006979C8" w:rsidRPr="001F2AA0">
        <w:t>P</w:t>
      </w:r>
      <w:r w:rsidR="00D305CB" w:rsidRPr="001F2AA0">
        <w:t>articipants</w:t>
      </w:r>
      <w:r w:rsidR="00D305CB" w:rsidRPr="00FA6927">
        <w:t xml:space="preserve"> </w:t>
      </w:r>
      <w:r w:rsidR="000B780E" w:rsidRPr="00FA6927">
        <w:t>are</w:t>
      </w:r>
      <w:r w:rsidR="00D305CB" w:rsidRPr="00FA6927">
        <w:t xml:space="preserve"> acceptable for this </w:t>
      </w:r>
      <w:r w:rsidR="00D305CB" w:rsidRPr="001F2AA0">
        <w:t>competition</w:t>
      </w:r>
      <w:r w:rsidR="00D305CB" w:rsidRPr="00FA6927">
        <w:t>.</w:t>
      </w:r>
    </w:p>
    <w:p w14:paraId="02741E64" w14:textId="6B575006" w:rsidR="007A500B" w:rsidRPr="00FA6927" w:rsidRDefault="00A845F4" w:rsidP="00A845F4">
      <w:pPr>
        <w:pStyle w:val="BodyText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This competition </w:t>
      </w:r>
      <w:r w:rsidR="000E2528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encompasses a </w:t>
      </w:r>
      <w:r w:rsidR="000E2528" w:rsidRPr="001F2AA0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real-world data science problem</w:t>
      </w:r>
      <w:r w:rsidR="000E2528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specifically focusing on social media</w:t>
      </w:r>
      <w:r w:rsidR="00B40BD3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and how it affects AT&amp;T</w:t>
      </w:r>
      <w:r w:rsidR="000E2528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. This competition is </w:t>
      </w:r>
      <w:r w:rsidR="00D305CB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exploratory</w:t>
      </w:r>
      <w:r w:rsidR="000E2528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in nature and will give students an opportunity to showcase their skills as they pertain to data science. This competition </w:t>
      </w:r>
      <w:r w:rsidR="000A4B6A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will have two parts. The schedule is listed below. 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</w:t>
      </w:r>
    </w:p>
    <w:p w14:paraId="062741E4" w14:textId="07F9D24D" w:rsidR="007A500B" w:rsidRPr="00FA6927" w:rsidRDefault="007A500B" w:rsidP="007A500B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October 14</w:t>
      </w:r>
      <w:r w:rsidR="006D7C5E"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  <w:vertAlign w:val="superscript"/>
        </w:rPr>
        <w:t>th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- </w:t>
      </w:r>
      <w:r w:rsidR="00FD5F2F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Case Competition posted online </w:t>
      </w:r>
    </w:p>
    <w:p w14:paraId="2B1772B0" w14:textId="02F7EB95" w:rsidR="007A500B" w:rsidRPr="00FA6927" w:rsidRDefault="00FD5F2F" w:rsidP="007A500B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October 20</w:t>
      </w:r>
      <w:r w:rsidR="006D7C5E"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  <w:vertAlign w:val="superscript"/>
        </w:rPr>
        <w:t>th</w:t>
      </w:r>
      <w:r w:rsidR="007A500B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- Competition </w:t>
      </w:r>
      <w:r w:rsidR="007A500B" w:rsidRPr="001F2AA0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write-ups</w:t>
      </w:r>
      <w:r w:rsidR="007A500B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due by 11:59pm </w:t>
      </w:r>
    </w:p>
    <w:p w14:paraId="3D979FE1" w14:textId="09712D12" w:rsidR="007A500B" w:rsidRPr="00FA6927" w:rsidRDefault="007A500B" w:rsidP="007A500B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 xml:space="preserve">October </w:t>
      </w:r>
      <w:r w:rsidR="005639DE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2</w:t>
      </w:r>
      <w:r w:rsidR="00FD5F2F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1</w:t>
      </w:r>
      <w:r w:rsidR="006D7C5E"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  <w:vertAlign w:val="superscript"/>
        </w:rPr>
        <w:t>th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- Big Data at AT&amp;T representatives and faculty from each university will review </w:t>
      </w:r>
      <w:r w:rsidRPr="001F2AA0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submissions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and invite </w:t>
      </w:r>
      <w:r w:rsidR="00FD5F2F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the top 2 teams from their respective universities to participate in part 2 of the competition</w:t>
      </w:r>
    </w:p>
    <w:p w14:paraId="50B22479" w14:textId="0FA5F8DC" w:rsidR="006D7C5E" w:rsidRPr="00FA6927" w:rsidRDefault="006D7C5E" w:rsidP="006D7C5E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November 3</w:t>
      </w: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  <w:vertAlign w:val="superscript"/>
        </w:rPr>
        <w:t>rd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- If your team is selected, </w:t>
      </w:r>
      <w:r w:rsidRPr="001F2AA0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part 2 presentations and write-ups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are due by 11:59pm</w:t>
      </w:r>
      <w:r w:rsidR="000A4B6A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.</w:t>
      </w:r>
    </w:p>
    <w:p w14:paraId="3776FEF3" w14:textId="55DAC59C" w:rsidR="00FD5F2F" w:rsidRDefault="006D7C5E" w:rsidP="00FD5F2F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</w:rPr>
        <w:t>November 4</w:t>
      </w:r>
      <w:r w:rsidRPr="00FA6927">
        <w:rPr>
          <w:rFonts w:asciiTheme="majorHAnsi" w:eastAsiaTheme="majorEastAsia" w:hAnsiTheme="majorHAnsi" w:cstheme="majorBidi"/>
          <w:b/>
          <w:bCs/>
          <w:color w:val="000000" w:themeColor="text2"/>
          <w:sz w:val="26"/>
          <w:szCs w:val="26"/>
          <w:vertAlign w:val="superscript"/>
        </w:rPr>
        <w:t>th</w:t>
      </w: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- Final teams invited to the Plano Foundry Office for part 2 presentations</w:t>
      </w:r>
    </w:p>
    <w:p w14:paraId="44DBC2BF" w14:textId="77777777" w:rsidR="00FD5F2F" w:rsidRDefault="00FD5F2F" w:rsidP="00FD5F2F">
      <w:pPr>
        <w:widowControl w:val="0"/>
        <w:autoSpaceDE w:val="0"/>
        <w:autoSpaceDN w:val="0"/>
        <w:adjustRightInd w:val="0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</w:p>
    <w:p w14:paraId="71EF9D5D" w14:textId="34221C9D" w:rsidR="00D305CB" w:rsidRPr="00FA6927" w:rsidRDefault="002D482A" w:rsidP="00A845F4">
      <w:pPr>
        <w:pStyle w:val="BodyText"/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</w:pPr>
      <w:r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So why should you participate? </w:t>
      </w:r>
      <w:r w:rsidR="00FD607C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Not only will you get exposure to employees and hiring managers within Big Data but our prizes are amazing! The</w:t>
      </w:r>
      <w:r w:rsidR="003D6F58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 winning tea</w:t>
      </w:r>
      <w:r w:rsidR="003D780E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>m will be awarded s</w:t>
      </w:r>
      <w:r w:rsidR="00F51E6F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martwatches </w:t>
      </w:r>
      <w:r w:rsidR="006A6C9E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for each team member </w:t>
      </w:r>
      <w:r w:rsidR="00F51E6F" w:rsidRPr="00FA6927">
        <w:rPr>
          <w:rFonts w:asciiTheme="majorHAnsi" w:eastAsiaTheme="majorEastAsia" w:hAnsiTheme="majorHAnsi" w:cstheme="majorBidi"/>
          <w:bCs/>
          <w:color w:val="000000" w:themeColor="text2"/>
          <w:sz w:val="26"/>
          <w:szCs w:val="26"/>
        </w:rPr>
        <w:t xml:space="preserve">and the runner up will receive Bluetooth wireless speakers. All teams invited to the Plano Foundry will have the opportunity to network employees and receive an AT&amp;T goodie bag. </w:t>
      </w:r>
    </w:p>
    <w:p w14:paraId="491C880D" w14:textId="77777777" w:rsidR="00ED2329" w:rsidRPr="00FA6927" w:rsidRDefault="00ED2329" w:rsidP="00ED2329">
      <w:pPr>
        <w:pStyle w:val="Heading2"/>
        <w:rPr>
          <w:rFonts w:ascii="Times" w:hAnsi="Times" w:cs="Times"/>
        </w:rPr>
      </w:pPr>
      <w:r w:rsidRPr="00FA6927">
        <w:rPr>
          <w:rFonts w:asciiTheme="majorHAnsi" w:eastAsiaTheme="majorEastAsia" w:hAnsiTheme="majorHAnsi" w:cstheme="majorBidi"/>
        </w:rPr>
        <w:br w:type="page"/>
      </w:r>
      <w:r w:rsidRPr="00FA6927">
        <w:lastRenderedPageBreak/>
        <w:t xml:space="preserve">Introduction </w:t>
      </w:r>
    </w:p>
    <w:p w14:paraId="669C3DDA" w14:textId="77777777" w:rsidR="00ED2329" w:rsidRPr="00FA6927" w:rsidRDefault="00ED2329" w:rsidP="00ED2329">
      <w:pPr>
        <w:widowControl w:val="0"/>
        <w:autoSpaceDE w:val="0"/>
        <w:autoSpaceDN w:val="0"/>
        <w:adjustRightInd w:val="0"/>
        <w:spacing w:after="240" w:line="300" w:lineRule="atLeast"/>
        <w:rPr>
          <w:rFonts w:ascii="Calibri" w:hAnsi="Calibri" w:cs="Calibri"/>
          <w:sz w:val="26"/>
          <w:szCs w:val="26"/>
        </w:rPr>
      </w:pPr>
      <w:r w:rsidRPr="00FA6927">
        <w:rPr>
          <w:rFonts w:ascii="Calibri" w:hAnsi="Calibri" w:cs="Calibri"/>
          <w:sz w:val="26"/>
          <w:szCs w:val="26"/>
        </w:rPr>
        <w:t xml:space="preserve">AT&amp;T is one of the largest integrated wireless, broadband, video, telecommunications and strategic service providers in the world. AT&amp;T is committed to providing a world class, effortless customer experience. As the recipient of J.D. Power’s top overall ranking in the category of Full-Service Wireless Purchase Experience, AT&amp;T prides itself on its ability to recognize and address customer concerns. </w:t>
      </w:r>
    </w:p>
    <w:p w14:paraId="12FDB9F3" w14:textId="56F28561" w:rsidR="00ED2329" w:rsidRPr="00FA6927" w:rsidRDefault="00ED2329" w:rsidP="0095439A">
      <w:pPr>
        <w:rPr>
          <w:rFonts w:ascii="Calibri" w:hAnsi="Calibri" w:cs="Calibri"/>
          <w:sz w:val="26"/>
          <w:szCs w:val="26"/>
        </w:rPr>
      </w:pPr>
      <w:r w:rsidRPr="00FA6927">
        <w:rPr>
          <w:rFonts w:ascii="Calibri" w:hAnsi="Calibri" w:cs="Calibri"/>
          <w:sz w:val="26"/>
          <w:szCs w:val="26"/>
        </w:rPr>
        <w:t>In a global marketplace, where constant innovation and customer contact is vital, AT&amp;T must navigate the landscape of traditional call centers, retail store interactions, and n</w:t>
      </w:r>
      <w:r w:rsidR="0029212A" w:rsidRPr="00FA6927">
        <w:rPr>
          <w:rFonts w:ascii="Calibri" w:hAnsi="Calibri" w:cs="Calibri"/>
          <w:sz w:val="26"/>
          <w:szCs w:val="26"/>
        </w:rPr>
        <w:t xml:space="preserve">ow, social media communication. Every day, </w:t>
      </w:r>
      <w:r w:rsidRPr="00FA6927">
        <w:rPr>
          <w:rFonts w:ascii="Calibri" w:hAnsi="Calibri" w:cs="Calibri"/>
          <w:sz w:val="26"/>
          <w:szCs w:val="26"/>
        </w:rPr>
        <w:t xml:space="preserve">500 million tweets are posted in the Twitter universe. These tweets range from interactions between friends to consumer complaints. As a data-driven company, </w:t>
      </w:r>
      <w:r w:rsidR="0029212A" w:rsidRPr="00FA6927">
        <w:rPr>
          <w:rFonts w:ascii="Calibri" w:hAnsi="Calibri" w:cs="Calibri"/>
          <w:sz w:val="26"/>
          <w:szCs w:val="26"/>
        </w:rPr>
        <w:t>whos</w:t>
      </w:r>
      <w:r w:rsidR="0095439A" w:rsidRPr="00FA6927">
        <w:rPr>
          <w:rFonts w:ascii="Calibri" w:hAnsi="Calibri" w:cs="Calibri"/>
          <w:sz w:val="26"/>
          <w:szCs w:val="26"/>
        </w:rPr>
        <w:t>e</w:t>
      </w:r>
      <w:r w:rsidR="0029212A" w:rsidRPr="00FA6927">
        <w:rPr>
          <w:rFonts w:ascii="Calibri" w:hAnsi="Calibri" w:cs="Calibri"/>
          <w:sz w:val="26"/>
          <w:szCs w:val="26"/>
        </w:rPr>
        <w:t xml:space="preserve"> mission is to </w:t>
      </w:r>
      <w:r w:rsidR="0095439A" w:rsidRPr="00FA6927">
        <w:rPr>
          <w:rFonts w:ascii="Calibri" w:hAnsi="Calibri" w:cs="Calibri"/>
          <w:sz w:val="26"/>
          <w:szCs w:val="26"/>
        </w:rPr>
        <w:t>“connect people with their world, everywhere they live, work and play … and do it better than anyone else”,</w:t>
      </w:r>
      <w:r w:rsidR="0095439A" w:rsidRPr="00FA6927">
        <w:rPr>
          <w:rFonts w:ascii="Times New Roman" w:eastAsia="Times New Roman" w:hAnsi="Times New Roman" w:cs="Times New Roman"/>
        </w:rPr>
        <w:t xml:space="preserve"> </w:t>
      </w:r>
      <w:r w:rsidRPr="00FA6927">
        <w:rPr>
          <w:rFonts w:ascii="Calibri" w:hAnsi="Calibri" w:cs="Calibri"/>
          <w:sz w:val="26"/>
          <w:szCs w:val="26"/>
        </w:rPr>
        <w:t>AT&amp;T</w:t>
      </w:r>
      <w:r w:rsidR="004E2302" w:rsidRPr="00FA6927">
        <w:rPr>
          <w:rFonts w:ascii="Calibri" w:hAnsi="Calibri" w:cs="Calibri"/>
          <w:sz w:val="26"/>
          <w:szCs w:val="26"/>
        </w:rPr>
        <w:t xml:space="preserve"> </w:t>
      </w:r>
      <w:r w:rsidRPr="00FA6927">
        <w:rPr>
          <w:rFonts w:ascii="Calibri" w:hAnsi="Calibri" w:cs="Calibri"/>
          <w:sz w:val="26"/>
          <w:szCs w:val="26"/>
        </w:rPr>
        <w:t>can utilize information across the many social media platforms to better serve customers.</w:t>
      </w:r>
    </w:p>
    <w:p w14:paraId="56033149" w14:textId="77777777" w:rsidR="0095439A" w:rsidRPr="00FA6927" w:rsidRDefault="0095439A" w:rsidP="0095439A">
      <w:pPr>
        <w:rPr>
          <w:rFonts w:ascii="Times New Roman" w:eastAsia="Times New Roman" w:hAnsi="Times New Roman" w:cs="Times New Roman"/>
        </w:rPr>
      </w:pPr>
    </w:p>
    <w:p w14:paraId="2AD36C61" w14:textId="73366FFB" w:rsidR="00ED2329" w:rsidRPr="00FA6927" w:rsidRDefault="00E233B2" w:rsidP="00ED2329">
      <w:pPr>
        <w:pStyle w:val="Heading2"/>
        <w:rPr>
          <w:rFonts w:ascii="Times" w:hAnsi="Times" w:cs="Times"/>
        </w:rPr>
      </w:pPr>
      <w:r w:rsidRPr="00FA6927">
        <w:t>Problem Statement- Part 1</w:t>
      </w:r>
    </w:p>
    <w:p w14:paraId="0BF19B8F" w14:textId="0476189F" w:rsidR="00ED2329" w:rsidRPr="003C2CF7" w:rsidRDefault="00024349" w:rsidP="00C75ECF">
      <w:pPr>
        <w:rPr>
          <w:rFonts w:ascii="Calibri" w:hAnsi="Calibri" w:cs="Calibri"/>
          <w:sz w:val="26"/>
          <w:szCs w:val="26"/>
        </w:rPr>
      </w:pPr>
      <w:r w:rsidRPr="003C2CF7">
        <w:rPr>
          <w:rFonts w:ascii="Calibri" w:hAnsi="Calibri" w:cs="Calibri"/>
          <w:sz w:val="26"/>
          <w:szCs w:val="26"/>
        </w:rPr>
        <w:t xml:space="preserve">Big Data at </w:t>
      </w:r>
      <w:r w:rsidR="00ED2329" w:rsidRPr="003C2CF7">
        <w:rPr>
          <w:rFonts w:ascii="Calibri" w:hAnsi="Calibri" w:cs="Calibri"/>
          <w:sz w:val="26"/>
          <w:szCs w:val="26"/>
        </w:rPr>
        <w:t xml:space="preserve">AT&amp;T </w:t>
      </w:r>
      <w:r w:rsidRPr="003C2CF7">
        <w:rPr>
          <w:rFonts w:ascii="Calibri" w:hAnsi="Calibri" w:cs="Calibri"/>
          <w:sz w:val="26"/>
          <w:szCs w:val="26"/>
        </w:rPr>
        <w:t xml:space="preserve">is interested in seeing the correlation between social </w:t>
      </w:r>
      <w:r w:rsidR="00EE7805" w:rsidRPr="003C2CF7">
        <w:rPr>
          <w:rFonts w:ascii="Calibri" w:hAnsi="Calibri" w:cs="Calibri"/>
          <w:sz w:val="26"/>
          <w:szCs w:val="26"/>
        </w:rPr>
        <w:t xml:space="preserve">media and </w:t>
      </w:r>
      <w:r w:rsidR="00E233B2" w:rsidRPr="003C2CF7">
        <w:rPr>
          <w:rFonts w:ascii="Calibri" w:hAnsi="Calibri" w:cs="Calibri"/>
          <w:sz w:val="26"/>
          <w:szCs w:val="26"/>
        </w:rPr>
        <w:t xml:space="preserve">retail </w:t>
      </w:r>
      <w:r w:rsidR="00785916" w:rsidRPr="003C2CF7">
        <w:rPr>
          <w:rFonts w:ascii="Calibri" w:hAnsi="Calibri" w:cs="Calibri"/>
          <w:sz w:val="26"/>
          <w:szCs w:val="26"/>
        </w:rPr>
        <w:t>store performance</w:t>
      </w:r>
      <w:r w:rsidRPr="003C2CF7">
        <w:rPr>
          <w:rFonts w:ascii="Calibri" w:hAnsi="Calibri" w:cs="Calibri"/>
          <w:sz w:val="26"/>
          <w:szCs w:val="26"/>
        </w:rPr>
        <w:t xml:space="preserve">. </w:t>
      </w:r>
      <w:r w:rsidR="00EE7805" w:rsidRPr="003C2CF7">
        <w:rPr>
          <w:rFonts w:ascii="Calibri" w:hAnsi="Calibri" w:cs="Calibri"/>
          <w:sz w:val="26"/>
          <w:szCs w:val="26"/>
        </w:rPr>
        <w:t xml:space="preserve">One way to do this is to analyze social media content and geo-location of customers to see positive or negative responses about customer satisfaction or product experience. </w:t>
      </w:r>
      <w:ins w:id="0" w:author="BECK, STEVE (Legal)" w:date="2016-10-14T12:33:00Z">
        <w:r w:rsidR="008E594F" w:rsidRPr="003C2CF7">
          <w:rPr>
            <w:rFonts w:ascii="Calibri" w:hAnsi="Calibri" w:cs="Calibri"/>
            <w:sz w:val="26"/>
            <w:szCs w:val="26"/>
          </w:rPr>
          <w:t xml:space="preserve">Teams </w:t>
        </w:r>
      </w:ins>
      <w:r w:rsidR="00660948" w:rsidRPr="003C2CF7">
        <w:rPr>
          <w:rFonts w:ascii="Calibri" w:hAnsi="Calibri" w:cs="Calibri"/>
          <w:sz w:val="26"/>
          <w:szCs w:val="26"/>
        </w:rPr>
        <w:t xml:space="preserve">are tasked with researching customer sentiment in the Dallas area by utilizing social media platforms like Yelp, Google Reviews, Twitter, etc. </w:t>
      </w:r>
      <w:r w:rsidR="006810A4" w:rsidRPr="003C2CF7">
        <w:rPr>
          <w:rFonts w:ascii="Calibri" w:hAnsi="Calibri" w:cs="Calibri"/>
          <w:sz w:val="26"/>
          <w:szCs w:val="26"/>
        </w:rPr>
        <w:t xml:space="preserve">For the first round, Big Data at AT&amp;T would like the </w:t>
      </w:r>
      <w:ins w:id="1" w:author="BECK, STEVE (Legal)" w:date="2016-10-14T12:33:00Z">
        <w:r w:rsidR="008E594F" w:rsidRPr="003C2CF7">
          <w:rPr>
            <w:rFonts w:ascii="Calibri" w:hAnsi="Calibri" w:cs="Calibri"/>
            <w:sz w:val="26"/>
            <w:szCs w:val="26"/>
          </w:rPr>
          <w:t xml:space="preserve">Teams </w:t>
        </w:r>
      </w:ins>
      <w:r w:rsidR="006810A4" w:rsidRPr="003C2CF7">
        <w:rPr>
          <w:rFonts w:ascii="Calibri" w:hAnsi="Calibri" w:cs="Calibri"/>
          <w:sz w:val="26"/>
          <w:szCs w:val="26"/>
        </w:rPr>
        <w:t xml:space="preserve">to do preliminary research solely based on customer sentiment found on social media. </w:t>
      </w:r>
      <w:r w:rsidR="00585709" w:rsidRPr="003C2CF7">
        <w:rPr>
          <w:rFonts w:ascii="Calibri" w:hAnsi="Calibri" w:cs="Calibri"/>
          <w:sz w:val="26"/>
          <w:szCs w:val="26"/>
        </w:rPr>
        <w:t xml:space="preserve">Big Data at AT&amp;T wants to understand how AT&amp;T’s products and services are viewed in the community and see if it is reflective of store performance. </w:t>
      </w:r>
      <w:ins w:id="2" w:author="BECK, STEVE (Legal)" w:date="2016-10-14T12:33:00Z">
        <w:r w:rsidR="008E594F" w:rsidRPr="003C2CF7">
          <w:rPr>
            <w:rFonts w:ascii="Calibri" w:hAnsi="Calibri" w:cs="Calibri"/>
            <w:sz w:val="26"/>
            <w:szCs w:val="26"/>
          </w:rPr>
          <w:t xml:space="preserve">Participants </w:t>
        </w:r>
      </w:ins>
      <w:r w:rsidR="00852DCD" w:rsidRPr="003C2CF7">
        <w:rPr>
          <w:rFonts w:ascii="Calibri" w:hAnsi="Calibri" w:cs="Calibri"/>
          <w:sz w:val="26"/>
          <w:szCs w:val="26"/>
        </w:rPr>
        <w:t xml:space="preserve">should think outside of the box and include other </w:t>
      </w:r>
      <w:r w:rsidR="00EE7805" w:rsidRPr="003C2CF7">
        <w:rPr>
          <w:rFonts w:ascii="Calibri" w:hAnsi="Calibri" w:cs="Calibri"/>
          <w:sz w:val="26"/>
          <w:szCs w:val="26"/>
        </w:rPr>
        <w:t xml:space="preserve">social media </w:t>
      </w:r>
      <w:r w:rsidR="00852DCD" w:rsidRPr="003C2CF7">
        <w:rPr>
          <w:rFonts w:ascii="Calibri" w:hAnsi="Calibri" w:cs="Calibri"/>
          <w:sz w:val="26"/>
          <w:szCs w:val="26"/>
        </w:rPr>
        <w:t xml:space="preserve">platforms or information not </w:t>
      </w:r>
      <w:r w:rsidR="00EE7805" w:rsidRPr="003C2CF7">
        <w:rPr>
          <w:rFonts w:ascii="Calibri" w:hAnsi="Calibri" w:cs="Calibri"/>
          <w:sz w:val="26"/>
          <w:szCs w:val="26"/>
        </w:rPr>
        <w:t xml:space="preserve">specifically </w:t>
      </w:r>
      <w:r w:rsidR="00852DCD" w:rsidRPr="003C2CF7">
        <w:rPr>
          <w:rFonts w:ascii="Calibri" w:hAnsi="Calibri" w:cs="Calibri"/>
          <w:sz w:val="26"/>
          <w:szCs w:val="26"/>
        </w:rPr>
        <w:t xml:space="preserve">listed here. </w:t>
      </w:r>
      <w:r w:rsidR="00ED2329" w:rsidRPr="003C2CF7">
        <w:rPr>
          <w:rFonts w:ascii="Calibri" w:hAnsi="Calibri" w:cs="Calibri"/>
          <w:sz w:val="26"/>
          <w:szCs w:val="26"/>
        </w:rPr>
        <w:t xml:space="preserve">The end goal of this case study is to be able to rate </w:t>
      </w:r>
      <w:r w:rsidR="00D87669" w:rsidRPr="003C2CF7">
        <w:rPr>
          <w:rFonts w:ascii="Calibri" w:hAnsi="Calibri" w:cs="Calibri"/>
          <w:sz w:val="26"/>
          <w:szCs w:val="26"/>
        </w:rPr>
        <w:t>retail zones</w:t>
      </w:r>
      <w:r w:rsidR="00163940" w:rsidRPr="003C2CF7">
        <w:rPr>
          <w:rFonts w:ascii="Calibri" w:hAnsi="Calibri" w:cs="Calibri"/>
          <w:sz w:val="26"/>
          <w:szCs w:val="26"/>
        </w:rPr>
        <w:t>—by zip codes,</w:t>
      </w:r>
      <w:r w:rsidR="00ED2329" w:rsidRPr="003C2CF7">
        <w:rPr>
          <w:rFonts w:ascii="Calibri" w:hAnsi="Calibri" w:cs="Calibri"/>
          <w:sz w:val="26"/>
          <w:szCs w:val="26"/>
        </w:rPr>
        <w:t xml:space="preserve"> based on its ability to illicit positive response from its customer care. </w:t>
      </w:r>
    </w:p>
    <w:p w14:paraId="79868049" w14:textId="77777777" w:rsidR="006810A4" w:rsidRPr="00FA6927" w:rsidRDefault="006810A4" w:rsidP="00ED2329"/>
    <w:p w14:paraId="6DFAC6B7" w14:textId="77777777" w:rsidR="00ED2329" w:rsidRPr="00FA6927" w:rsidRDefault="00ED2329" w:rsidP="003C2CF7">
      <w:pPr>
        <w:pStyle w:val="Heading3"/>
      </w:pPr>
      <w:r w:rsidRPr="00FA6927">
        <w:lastRenderedPageBreak/>
        <w:t xml:space="preserve">FRAMEWORK FOR </w:t>
      </w:r>
      <w:r w:rsidRPr="001F2AA0">
        <w:t>FIRST ROUND:</w:t>
      </w:r>
    </w:p>
    <w:p w14:paraId="48A63D76" w14:textId="179D8766" w:rsidR="00ED2329" w:rsidRPr="00FA6927" w:rsidRDefault="00ED2329" w:rsidP="00ED232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FA6927">
        <w:rPr>
          <w:sz w:val="26"/>
          <w:szCs w:val="26"/>
        </w:rPr>
        <w:t xml:space="preserve">Create a </w:t>
      </w:r>
      <w:r w:rsidRPr="001F2AA0">
        <w:rPr>
          <w:sz w:val="26"/>
          <w:szCs w:val="26"/>
        </w:rPr>
        <w:t>plan</w:t>
      </w:r>
      <w:r w:rsidRPr="00FA6927">
        <w:rPr>
          <w:sz w:val="26"/>
          <w:szCs w:val="26"/>
        </w:rPr>
        <w:t xml:space="preserve"> on how to </w:t>
      </w:r>
      <w:r w:rsidRPr="001F2AA0">
        <w:rPr>
          <w:sz w:val="26"/>
          <w:szCs w:val="26"/>
        </w:rPr>
        <w:t>collect</w:t>
      </w:r>
      <w:r w:rsidRPr="00FA6927">
        <w:rPr>
          <w:sz w:val="26"/>
          <w:szCs w:val="26"/>
        </w:rPr>
        <w:t xml:space="preserve"> social media </w:t>
      </w:r>
      <w:r w:rsidRPr="001F2AA0">
        <w:rPr>
          <w:sz w:val="26"/>
          <w:szCs w:val="26"/>
        </w:rPr>
        <w:t>data</w:t>
      </w:r>
      <w:r w:rsidRPr="00FA6927">
        <w:rPr>
          <w:sz w:val="26"/>
          <w:szCs w:val="26"/>
        </w:rPr>
        <w:t xml:space="preserve"> concerning customer experiences</w:t>
      </w:r>
      <w:r w:rsidR="005E2397" w:rsidRPr="00FA6927">
        <w:rPr>
          <w:sz w:val="26"/>
          <w:szCs w:val="26"/>
        </w:rPr>
        <w:t xml:space="preserve"> (AT&amp;T will not provide</w:t>
      </w:r>
      <w:r w:rsidR="00867317" w:rsidRPr="00FA6927">
        <w:rPr>
          <w:sz w:val="26"/>
          <w:szCs w:val="26"/>
        </w:rPr>
        <w:t xml:space="preserve"> any data for this competition)</w:t>
      </w:r>
    </w:p>
    <w:p w14:paraId="2C90AFC2" w14:textId="77777777" w:rsidR="00ED2329" w:rsidRPr="00FA6927" w:rsidRDefault="00ED2329" w:rsidP="00ED232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FA6927">
        <w:rPr>
          <w:sz w:val="26"/>
          <w:szCs w:val="26"/>
        </w:rPr>
        <w:t xml:space="preserve">Identify </w:t>
      </w:r>
      <w:r w:rsidRPr="001F2AA0">
        <w:rPr>
          <w:sz w:val="26"/>
          <w:szCs w:val="26"/>
        </w:rPr>
        <w:t>key factors</w:t>
      </w:r>
      <w:r w:rsidRPr="00FA6927">
        <w:rPr>
          <w:sz w:val="26"/>
          <w:szCs w:val="26"/>
        </w:rPr>
        <w:t xml:space="preserve"> that go into positive or negative customer experiences from the data you collected- list the different social media platforms involved in analysis</w:t>
      </w:r>
    </w:p>
    <w:p w14:paraId="25347509" w14:textId="1A0E7B36" w:rsidR="00D87669" w:rsidRPr="00FA6927" w:rsidRDefault="00ED2329" w:rsidP="00D87669">
      <w:pPr>
        <w:pStyle w:val="ListParagraph"/>
        <w:numPr>
          <w:ilvl w:val="0"/>
          <w:numId w:val="19"/>
        </w:numPr>
        <w:rPr>
          <w:sz w:val="26"/>
          <w:szCs w:val="26"/>
        </w:rPr>
      </w:pPr>
      <w:r w:rsidRPr="00FA6927">
        <w:rPr>
          <w:sz w:val="26"/>
          <w:szCs w:val="26"/>
        </w:rPr>
        <w:t xml:space="preserve">Present </w:t>
      </w:r>
      <w:r w:rsidR="00163940" w:rsidRPr="00FA6927">
        <w:rPr>
          <w:sz w:val="26"/>
          <w:szCs w:val="26"/>
        </w:rPr>
        <w:t xml:space="preserve">the </w:t>
      </w:r>
      <w:r w:rsidR="00163940" w:rsidRPr="001F2AA0">
        <w:rPr>
          <w:sz w:val="26"/>
          <w:szCs w:val="26"/>
        </w:rPr>
        <w:t>procedure you would take to drill down</w:t>
      </w:r>
      <w:r w:rsidR="00163940" w:rsidRPr="00FA6927">
        <w:rPr>
          <w:sz w:val="26"/>
          <w:szCs w:val="26"/>
        </w:rPr>
        <w:t xml:space="preserve"> to specific retail store customer sentiment and </w:t>
      </w:r>
      <w:r w:rsidR="00163940" w:rsidRPr="001F2AA0">
        <w:rPr>
          <w:sz w:val="26"/>
          <w:szCs w:val="26"/>
        </w:rPr>
        <w:t>how you would rank</w:t>
      </w:r>
      <w:r w:rsidR="00163940" w:rsidRPr="00FA6927">
        <w:rPr>
          <w:sz w:val="26"/>
          <w:szCs w:val="26"/>
        </w:rPr>
        <w:t xml:space="preserve"> the locations based on your findings</w:t>
      </w:r>
    </w:p>
    <w:p w14:paraId="3899961E" w14:textId="65F0236B" w:rsidR="00D87669" w:rsidRPr="00FA6927" w:rsidRDefault="00D87669" w:rsidP="00D87669">
      <w:pPr>
        <w:pStyle w:val="ListParagraph"/>
        <w:numPr>
          <w:ilvl w:val="0"/>
          <w:numId w:val="19"/>
        </w:numPr>
        <w:rPr>
          <w:ins w:id="3" w:author="BECK, STEVE (Legal)" w:date="2016-10-14T12:46:00Z"/>
          <w:sz w:val="26"/>
          <w:szCs w:val="26"/>
        </w:rPr>
      </w:pPr>
      <w:r w:rsidRPr="00FA6927">
        <w:rPr>
          <w:sz w:val="26"/>
          <w:szCs w:val="26"/>
        </w:rPr>
        <w:t xml:space="preserve">Extra Deliverable: Dive deeper into the data and </w:t>
      </w:r>
      <w:r w:rsidR="00851561" w:rsidRPr="00FA6927">
        <w:rPr>
          <w:sz w:val="26"/>
          <w:szCs w:val="26"/>
        </w:rPr>
        <w:t>u</w:t>
      </w:r>
      <w:r w:rsidR="00851561" w:rsidRPr="001F2AA0">
        <w:rPr>
          <w:sz w:val="26"/>
          <w:szCs w:val="26"/>
        </w:rPr>
        <w:t>tilize data analytic techniques</w:t>
      </w:r>
      <w:r w:rsidRPr="00FA6927">
        <w:rPr>
          <w:sz w:val="26"/>
          <w:szCs w:val="26"/>
        </w:rPr>
        <w:t xml:space="preserve"> to go along with your procedure. This is not required but welcomed if you have time. </w:t>
      </w:r>
    </w:p>
    <w:p w14:paraId="36B38625" w14:textId="77777777" w:rsidR="008E594F" w:rsidRDefault="008E594F" w:rsidP="008E594F">
      <w:pPr>
        <w:rPr>
          <w:ins w:id="4" w:author="BECK, STEVE (Legal)" w:date="2016-10-14T12:47:00Z"/>
          <w:rFonts w:ascii="Calibri" w:hAnsi="Calibri" w:cs="Calibri"/>
          <w:sz w:val="26"/>
          <w:szCs w:val="26"/>
        </w:rPr>
      </w:pPr>
    </w:p>
    <w:p w14:paraId="202E16E1" w14:textId="77777777" w:rsidR="008E594F" w:rsidRPr="0095439A" w:rsidRDefault="008E594F" w:rsidP="008E594F">
      <w:pPr>
        <w:rPr>
          <w:ins w:id="5" w:author="BECK, STEVE (Legal)" w:date="2016-10-14T12:47:00Z"/>
          <w:rFonts w:ascii="Times New Roman" w:eastAsia="Times New Roman" w:hAnsi="Times New Roman" w:cs="Times New Roman"/>
        </w:rPr>
      </w:pPr>
    </w:p>
    <w:p w14:paraId="23307C9F" w14:textId="04DD9283" w:rsidR="008E594F" w:rsidRPr="00BA26DF" w:rsidRDefault="008E594F" w:rsidP="00BA26DF">
      <w:pPr>
        <w:pStyle w:val="Heading2"/>
        <w:rPr>
          <w:ins w:id="6" w:author="BECK, STEVE (Legal)" w:date="2016-10-14T12:47:00Z"/>
          <w:rFonts w:ascii="Times" w:hAnsi="Times" w:cs="Times"/>
          <w:color w:val="auto"/>
        </w:rPr>
      </w:pPr>
      <w:ins w:id="7" w:author="BECK, STEVE (Legal)" w:date="2016-10-14T12:49:00Z">
        <w:r w:rsidRPr="00BA26DF">
          <w:rPr>
            <w:color w:val="auto"/>
          </w:rPr>
          <w:t>TERMS</w:t>
        </w:r>
      </w:ins>
    </w:p>
    <w:p w14:paraId="0B27B170" w14:textId="77777777" w:rsidR="008E594F" w:rsidRPr="00BA26DF" w:rsidRDefault="008E594F" w:rsidP="001F2AA0">
      <w:pPr>
        <w:pStyle w:val="NoSpacing"/>
        <w:numPr>
          <w:ilvl w:val="0"/>
          <w:numId w:val="20"/>
        </w:numPr>
        <w:rPr>
          <w:ins w:id="8" w:author="BECK, STEVE (Legal)" w:date="2016-10-14T12:51:00Z"/>
          <w:i/>
          <w:sz w:val="26"/>
          <w:szCs w:val="26"/>
        </w:rPr>
      </w:pPr>
      <w:ins w:id="9" w:author="BECK, STEVE (Legal)" w:date="2016-10-14T12:49:00Z">
        <w:r w:rsidRPr="00BA26DF">
          <w:rPr>
            <w:i/>
            <w:sz w:val="26"/>
            <w:szCs w:val="26"/>
          </w:rPr>
          <w:t xml:space="preserve">In order to be eligible, each Participant on a Team must agree in writing to the Terms below </w:t>
        </w:r>
        <w:r w:rsidRPr="00BA26DF">
          <w:rPr>
            <w:b/>
            <w:i/>
            <w:sz w:val="26"/>
            <w:szCs w:val="26"/>
          </w:rPr>
          <w:t>before</w:t>
        </w:r>
        <w:r w:rsidRPr="00BA26DF">
          <w:rPr>
            <w:i/>
            <w:sz w:val="26"/>
            <w:szCs w:val="26"/>
          </w:rPr>
          <w:t xml:space="preserve"> any Deliverables are </w:t>
        </w:r>
        <w:proofErr w:type="gramStart"/>
        <w:r w:rsidRPr="00BA26DF">
          <w:rPr>
            <w:i/>
            <w:sz w:val="26"/>
            <w:szCs w:val="26"/>
          </w:rPr>
          <w:t>submitted  by</w:t>
        </w:r>
        <w:proofErr w:type="gramEnd"/>
        <w:r w:rsidRPr="00BA26DF">
          <w:rPr>
            <w:i/>
            <w:sz w:val="26"/>
            <w:szCs w:val="26"/>
          </w:rPr>
          <w:t xml:space="preserve"> or on behalf of the Team or its member-Participants.</w:t>
        </w:r>
      </w:ins>
      <w:ins w:id="10" w:author="BECK, STEVE (Legal)" w:date="2016-10-14T12:50:00Z">
        <w:r w:rsidRPr="00BA26DF">
          <w:rPr>
            <w:i/>
            <w:sz w:val="26"/>
            <w:szCs w:val="26"/>
          </w:rPr>
          <w:t xml:space="preserve">  </w:t>
        </w:r>
      </w:ins>
    </w:p>
    <w:p w14:paraId="168A245B" w14:textId="77777777" w:rsidR="008E594F" w:rsidRPr="00BA26DF" w:rsidRDefault="008E594F" w:rsidP="001F2AA0">
      <w:pPr>
        <w:pStyle w:val="NoSpacing"/>
        <w:numPr>
          <w:ilvl w:val="0"/>
          <w:numId w:val="20"/>
        </w:numPr>
        <w:rPr>
          <w:ins w:id="11" w:author="BECK, STEVE (Legal)" w:date="2016-10-14T12:51:00Z"/>
          <w:sz w:val="26"/>
          <w:szCs w:val="26"/>
        </w:rPr>
      </w:pPr>
      <w:ins w:id="12" w:author="BECK, STEVE (Legal)" w:date="2016-10-14T12:49:00Z">
        <w:r w:rsidRPr="00BA26DF">
          <w:rPr>
            <w:sz w:val="26"/>
            <w:szCs w:val="26"/>
          </w:rPr>
          <w:t xml:space="preserve">All </w:t>
        </w:r>
        <w:r w:rsidRPr="00BA26DF">
          <w:rPr>
            <w:b/>
            <w:sz w:val="26"/>
            <w:szCs w:val="26"/>
          </w:rPr>
          <w:t>Deliverables</w:t>
        </w:r>
        <w:r w:rsidRPr="00BA26DF">
          <w:rPr>
            <w:sz w:val="26"/>
            <w:szCs w:val="26"/>
          </w:rPr>
          <w:t xml:space="preserve"> (meaning all products of Team and Participant activities undertaken for purposes of participating in this competition including write-ups, submissions, presentations, models, algorithms, procedures, analysis, data, insights,  software, content, developments and inventions) and all</w:t>
        </w:r>
        <w:r w:rsidRPr="00BA26DF">
          <w:rPr>
            <w:b/>
            <w:sz w:val="26"/>
            <w:szCs w:val="26"/>
          </w:rPr>
          <w:t xml:space="preserve"> Rights in Deliverables</w:t>
        </w:r>
        <w:r w:rsidRPr="00BA26DF">
          <w:rPr>
            <w:sz w:val="26"/>
            <w:szCs w:val="26"/>
          </w:rPr>
          <w:t xml:space="preserve"> (including U.S. and international trademarks, patents, copyrights, confidential information, trade secrets, and other intellectual property contained in or derived from the Deliverables)  shall be owned by AT&amp;T.</w:t>
        </w:r>
      </w:ins>
      <w:ins w:id="13" w:author="BECK, STEVE (Legal)" w:date="2016-10-14T12:50:00Z">
        <w:r w:rsidRPr="00BA26DF">
          <w:rPr>
            <w:sz w:val="26"/>
            <w:szCs w:val="26"/>
          </w:rPr>
          <w:t xml:space="preserve">  </w:t>
        </w:r>
      </w:ins>
    </w:p>
    <w:p w14:paraId="73C04529" w14:textId="0952F9EA" w:rsidR="008E594F" w:rsidRPr="00BA26DF" w:rsidRDefault="008E594F" w:rsidP="001F2AA0">
      <w:pPr>
        <w:pStyle w:val="NoSpacing"/>
        <w:numPr>
          <w:ilvl w:val="0"/>
          <w:numId w:val="20"/>
        </w:numPr>
        <w:rPr>
          <w:ins w:id="14" w:author="BECK, STEVE (Legal)" w:date="2016-10-14T12:51:00Z"/>
          <w:sz w:val="26"/>
          <w:szCs w:val="26"/>
        </w:rPr>
      </w:pPr>
      <w:ins w:id="15" w:author="BECK, STEVE (Legal)" w:date="2016-10-14T12:49:00Z">
        <w:r w:rsidRPr="00BA26DF">
          <w:rPr>
            <w:sz w:val="26"/>
            <w:szCs w:val="26"/>
          </w:rPr>
          <w:t xml:space="preserve">All Deliverables shall be considered “work made for hire” by the Participants for AT&amp;T regardless of whether the Deliverables were created solely by one Participant or jointly two or more Participants.  </w:t>
        </w:r>
      </w:ins>
      <w:ins w:id="16" w:author="BECK, STEVE (Legal)" w:date="2016-10-14T12:50:00Z">
        <w:r w:rsidRPr="00BA26DF">
          <w:rPr>
            <w:sz w:val="26"/>
            <w:szCs w:val="26"/>
          </w:rPr>
          <w:t xml:space="preserve"> </w:t>
        </w:r>
      </w:ins>
      <w:ins w:id="17" w:author="BECK, STEVE (Legal)" w:date="2016-10-14T12:49:00Z">
        <w:r w:rsidRPr="00BA26DF">
          <w:rPr>
            <w:sz w:val="26"/>
            <w:szCs w:val="26"/>
          </w:rPr>
          <w:t>To the extent the Deliverables do not qualify as a “work made for hire”, or where AT&amp;T deems necessary for any other reason, each Participant assign</w:t>
        </w:r>
      </w:ins>
      <w:ins w:id="18" w:author="BECK, STEVE (Legal)" w:date="2016-10-14T12:53:00Z">
        <w:r w:rsidRPr="00BA26DF">
          <w:rPr>
            <w:sz w:val="26"/>
            <w:szCs w:val="26"/>
          </w:rPr>
          <w:t>s</w:t>
        </w:r>
      </w:ins>
      <w:ins w:id="19" w:author="BECK, STEVE (Legal)" w:date="2016-10-14T12:49:00Z">
        <w:r w:rsidRPr="00BA26DF">
          <w:rPr>
            <w:sz w:val="26"/>
            <w:szCs w:val="26"/>
          </w:rPr>
          <w:t xml:space="preserve"> to AT&amp;T all such right, title, and interest in such Deliverables.  </w:t>
        </w:r>
      </w:ins>
    </w:p>
    <w:p w14:paraId="67168039" w14:textId="6EBAE860" w:rsidR="008E594F" w:rsidRPr="00BA26DF" w:rsidRDefault="008E594F" w:rsidP="001F2AA0">
      <w:pPr>
        <w:pStyle w:val="NoSpacing"/>
        <w:numPr>
          <w:ilvl w:val="0"/>
          <w:numId w:val="20"/>
        </w:numPr>
        <w:rPr>
          <w:ins w:id="20" w:author="BECK, STEVE (Legal)" w:date="2016-10-14T12:51:00Z"/>
          <w:sz w:val="26"/>
          <w:szCs w:val="26"/>
        </w:rPr>
      </w:pPr>
      <w:ins w:id="21" w:author="BECK, STEVE (Legal)" w:date="2016-10-14T12:49:00Z">
        <w:r w:rsidRPr="00BA26DF">
          <w:rPr>
            <w:sz w:val="26"/>
            <w:szCs w:val="26"/>
          </w:rPr>
          <w:t xml:space="preserve">Each Participant must provide all reasonable assistance, including providing technical information relating to the Deliverables and executing all documents of assignment and other </w:t>
        </w:r>
      </w:ins>
      <w:bookmarkStart w:id="22" w:name="_GoBack"/>
      <w:bookmarkEnd w:id="22"/>
      <w:r w:rsidR="00166571" w:rsidRPr="00BA26DF">
        <w:rPr>
          <w:sz w:val="26"/>
          <w:szCs w:val="26"/>
        </w:rPr>
        <w:t>documents that</w:t>
      </w:r>
      <w:ins w:id="23" w:author="BECK, STEVE (Legal)" w:date="2016-10-14T12:49:00Z">
        <w:r w:rsidRPr="00BA26DF">
          <w:rPr>
            <w:sz w:val="26"/>
            <w:szCs w:val="26"/>
          </w:rPr>
          <w:t xml:space="preserve"> </w:t>
        </w:r>
        <w:r w:rsidRPr="00BA26DF">
          <w:rPr>
            <w:sz w:val="26"/>
            <w:szCs w:val="26"/>
          </w:rPr>
          <w:lastRenderedPageBreak/>
          <w:t>AT&amp;T may deem necessary or desirable to perfect its ownership interest</w:t>
        </w:r>
      </w:ins>
      <w:ins w:id="24" w:author="BECK, STEVE (Legal)" w:date="2016-10-14T12:53:00Z">
        <w:r w:rsidRPr="00BA26DF">
          <w:rPr>
            <w:sz w:val="26"/>
            <w:szCs w:val="26"/>
          </w:rPr>
          <w:t>s</w:t>
        </w:r>
      </w:ins>
      <w:ins w:id="25" w:author="BECK, STEVE (Legal)" w:date="2016-10-14T12:49:00Z">
        <w:r w:rsidRPr="00BA26DF">
          <w:rPr>
            <w:sz w:val="26"/>
            <w:szCs w:val="26"/>
          </w:rPr>
          <w:t xml:space="preserve"> in such Deliverables and </w:t>
        </w:r>
      </w:ins>
      <w:ins w:id="26" w:author="BECK, STEVE (Legal)" w:date="2016-10-14T12:53:00Z">
        <w:r w:rsidRPr="00BA26DF">
          <w:rPr>
            <w:sz w:val="26"/>
            <w:szCs w:val="26"/>
          </w:rPr>
          <w:t xml:space="preserve">in the </w:t>
        </w:r>
      </w:ins>
      <w:ins w:id="27" w:author="BECK, STEVE (Legal)" w:date="2016-10-14T12:49:00Z">
        <w:r w:rsidRPr="00BA26DF">
          <w:rPr>
            <w:sz w:val="26"/>
            <w:szCs w:val="26"/>
          </w:rPr>
          <w:t xml:space="preserve">Rights in such Deliverables.  </w:t>
        </w:r>
      </w:ins>
    </w:p>
    <w:p w14:paraId="3172C0C6" w14:textId="54294064" w:rsidR="008E594F" w:rsidRPr="00BA26DF" w:rsidRDefault="008E594F" w:rsidP="001F2AA0">
      <w:pPr>
        <w:pStyle w:val="NoSpacing"/>
        <w:numPr>
          <w:ilvl w:val="0"/>
          <w:numId w:val="20"/>
        </w:numPr>
        <w:rPr>
          <w:ins w:id="28" w:author="BECK, STEVE (Legal)" w:date="2016-10-14T12:52:00Z"/>
          <w:sz w:val="26"/>
          <w:szCs w:val="26"/>
        </w:rPr>
      </w:pPr>
      <w:ins w:id="29" w:author="BECK, STEVE (Legal)" w:date="2016-10-14T12:49:00Z">
        <w:r w:rsidRPr="00BA26DF">
          <w:rPr>
            <w:sz w:val="26"/>
            <w:szCs w:val="26"/>
          </w:rPr>
          <w:t xml:space="preserve">Participants and Teams shall place </w:t>
        </w:r>
      </w:ins>
      <w:ins w:id="30" w:author="BECK, STEVE (Legal)" w:date="2016-10-14T12:54:00Z">
        <w:r w:rsidRPr="00BA26DF">
          <w:rPr>
            <w:sz w:val="26"/>
            <w:szCs w:val="26"/>
          </w:rPr>
          <w:t>a</w:t>
        </w:r>
      </w:ins>
      <w:ins w:id="31" w:author="BECK, STEVE (Legal)" w:date="2016-10-14T12:49:00Z">
        <w:r w:rsidRPr="00BA26DF">
          <w:rPr>
            <w:sz w:val="26"/>
            <w:szCs w:val="26"/>
          </w:rPr>
          <w:t xml:space="preserve"> notice on </w:t>
        </w:r>
      </w:ins>
      <w:ins w:id="32" w:author="BECK, STEVE (Legal)" w:date="2016-10-14T12:54:00Z">
        <w:r w:rsidRPr="00BA26DF">
          <w:rPr>
            <w:sz w:val="26"/>
            <w:szCs w:val="26"/>
          </w:rPr>
          <w:t>each</w:t>
        </w:r>
      </w:ins>
      <w:ins w:id="33" w:author="BECK, STEVE (Legal)" w:date="2016-10-14T12:49:00Z">
        <w:r w:rsidRPr="00BA26DF">
          <w:rPr>
            <w:sz w:val="26"/>
            <w:szCs w:val="26"/>
          </w:rPr>
          <w:t xml:space="preserve"> Deliverable</w:t>
        </w:r>
      </w:ins>
      <w:ins w:id="34" w:author="BECK, STEVE (Legal)" w:date="2016-10-14T12:54:00Z">
        <w:r w:rsidR="00FA6927" w:rsidRPr="00BA26DF">
          <w:rPr>
            <w:sz w:val="26"/>
            <w:szCs w:val="26"/>
          </w:rPr>
          <w:t xml:space="preserve">, </w:t>
        </w:r>
      </w:ins>
      <w:ins w:id="35" w:author="BECK, STEVE (Legal)" w:date="2016-10-14T12:49:00Z">
        <w:r w:rsidRPr="00BA26DF">
          <w:rPr>
            <w:sz w:val="26"/>
            <w:szCs w:val="26"/>
          </w:rPr>
          <w:t xml:space="preserve">identifying it as “AT&amp;T Proprietary Information.” </w:t>
        </w:r>
      </w:ins>
    </w:p>
    <w:p w14:paraId="346C5F10" w14:textId="7593E59A" w:rsidR="008E594F" w:rsidRPr="001F2AA0" w:rsidRDefault="008E594F" w:rsidP="001F2AA0">
      <w:pPr>
        <w:pStyle w:val="NoSpacing"/>
        <w:numPr>
          <w:ilvl w:val="0"/>
          <w:numId w:val="20"/>
        </w:numPr>
        <w:rPr>
          <w:ins w:id="36" w:author="BECK, STEVE (Legal)" w:date="2016-10-14T12:49:00Z"/>
          <w:i/>
          <w:sz w:val="26"/>
          <w:szCs w:val="26"/>
        </w:rPr>
      </w:pPr>
      <w:ins w:id="37" w:author="BECK, STEVE (Legal)" w:date="2016-10-14T12:49:00Z">
        <w:r w:rsidRPr="00BA26DF">
          <w:rPr>
            <w:i/>
            <w:sz w:val="26"/>
            <w:szCs w:val="26"/>
          </w:rPr>
          <w:t>Each person who participates in the creation of a Deliverable submitted in this competition agrees to and is bound by these terms as a Participant by virtue of such participation regardless of whether such person has agreed in writing to these Terms.</w:t>
        </w:r>
      </w:ins>
    </w:p>
    <w:p w14:paraId="1286F3D5" w14:textId="0C4F91A0" w:rsidR="00ED2329" w:rsidRPr="00AA1DA3" w:rsidRDefault="005639DE" w:rsidP="00ED2329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8CD1BC" wp14:editId="72ED8114">
                <wp:simplePos x="0" y="0"/>
                <wp:positionH relativeFrom="column">
                  <wp:posOffset>-406400</wp:posOffset>
                </wp:positionH>
                <wp:positionV relativeFrom="paragraph">
                  <wp:posOffset>1341755</wp:posOffset>
                </wp:positionV>
                <wp:extent cx="3086735" cy="1602740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6735" cy="1602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B0006BD" w14:textId="37AE339C" w:rsidR="005639DE" w:rsidRDefault="005639DE" w:rsidP="00A433FB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70C2C8AF" w14:textId="38836E10" w:rsidR="005639DE" w:rsidRDefault="005639DE" w:rsidP="00A433FB">
                            <w:pPr>
                              <w:pStyle w:val="NoSpacing"/>
                            </w:pPr>
                            <w:r>
                              <w:t>Signature</w:t>
                            </w:r>
                          </w:p>
                          <w:p w14:paraId="30FEC2C9" w14:textId="77777777" w:rsidR="005639DE" w:rsidRDefault="005639DE" w:rsidP="00A433FB">
                            <w:pPr>
                              <w:pStyle w:val="NoSpacing"/>
                            </w:pPr>
                          </w:p>
                          <w:p w14:paraId="776F1236" w14:textId="77777777" w:rsidR="005639DE" w:rsidRDefault="005639DE" w:rsidP="00A433FB">
                            <w:pPr>
                              <w:pStyle w:val="NoSpacing"/>
                            </w:pPr>
                          </w:p>
                          <w:p w14:paraId="7B1A880A" w14:textId="77777777" w:rsidR="005639DE" w:rsidRDefault="005639DE" w:rsidP="00A433FB">
                            <w:pPr>
                              <w:pStyle w:val="NoSpacing"/>
                            </w:pPr>
                          </w:p>
                          <w:p w14:paraId="25223BDF" w14:textId="77777777" w:rsidR="005639DE" w:rsidRDefault="005639DE" w:rsidP="00A433FB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6825C0B0" w14:textId="3517F5D8" w:rsidR="005639DE" w:rsidRDefault="005639DE" w:rsidP="00A433FB">
                            <w:pPr>
                              <w:pStyle w:val="NoSpacing"/>
                            </w:pPr>
                            <w:r>
                              <w:t>Printed 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CD1BC" id="Text Box 2" o:spid="_x0000_s1027" type="#_x0000_t202" style="position:absolute;margin-left:-32pt;margin-top:105.65pt;width:243.05pt;height:12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" filled="f" stroked="f">
                <v:fill o:detectmouseclick="t"/>
                <v:textbox>
                  <w:txbxContent>
                    <w:p w14:paraId="2B0006BD" w14:textId="37AE339C" w:rsidR="005639DE" w:rsidRDefault="005639DE" w:rsidP="00A433FB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</w:p>
                    <w:p w14:paraId="70C2C8AF" w14:textId="38836E10" w:rsidR="005639DE" w:rsidRDefault="005639DE" w:rsidP="00A433FB">
                      <w:pPr>
                        <w:pStyle w:val="NoSpacing"/>
                      </w:pPr>
                      <w:r>
                        <w:t>Signature</w:t>
                      </w:r>
                    </w:p>
                    <w:p w14:paraId="30FEC2C9" w14:textId="77777777" w:rsidR="005639DE" w:rsidRDefault="005639DE" w:rsidP="00A433FB">
                      <w:pPr>
                        <w:pStyle w:val="NoSpacing"/>
                      </w:pPr>
                    </w:p>
                    <w:p w14:paraId="776F1236" w14:textId="77777777" w:rsidR="005639DE" w:rsidRDefault="005639DE" w:rsidP="00A433FB">
                      <w:pPr>
                        <w:pStyle w:val="NoSpacing"/>
                      </w:pPr>
                    </w:p>
                    <w:p w14:paraId="7B1A880A" w14:textId="77777777" w:rsidR="005639DE" w:rsidRDefault="005639DE" w:rsidP="00A433FB">
                      <w:pPr>
                        <w:pStyle w:val="NoSpacing"/>
                      </w:pPr>
                    </w:p>
                    <w:p w14:paraId="25223BDF" w14:textId="77777777" w:rsidR="005639DE" w:rsidRDefault="005639DE" w:rsidP="00A433FB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</w:p>
                    <w:p w14:paraId="6825C0B0" w14:textId="3517F5D8" w:rsidR="005639DE" w:rsidRDefault="005639DE" w:rsidP="00A433FB">
                      <w:pPr>
                        <w:pStyle w:val="NoSpacing"/>
                      </w:pPr>
                      <w:r>
                        <w:t>Printed Name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6AFCEB" wp14:editId="63926038">
                <wp:simplePos x="0" y="0"/>
                <wp:positionH relativeFrom="column">
                  <wp:posOffset>3251200</wp:posOffset>
                </wp:positionH>
                <wp:positionV relativeFrom="paragraph">
                  <wp:posOffset>1354455</wp:posOffset>
                </wp:positionV>
                <wp:extent cx="1486535" cy="1590040"/>
                <wp:effectExtent l="0" t="0" r="0" b="10160"/>
                <wp:wrapSquare wrapText="bothSides"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86535" cy="15900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7815DD44" w14:textId="77777777" w:rsidR="005639DE" w:rsidRDefault="005639DE" w:rsidP="005639DE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79D68478" w14:textId="52F73F6B" w:rsidR="005639DE" w:rsidRDefault="005639DE" w:rsidP="005639DE">
                            <w:pPr>
                              <w:pStyle w:val="NoSpacing"/>
                            </w:pPr>
                            <w:r>
                              <w:t>Date</w:t>
                            </w:r>
                          </w:p>
                          <w:p w14:paraId="35A4D8B8" w14:textId="77777777" w:rsidR="005639DE" w:rsidRDefault="005639DE" w:rsidP="005639DE">
                            <w:pPr>
                              <w:pStyle w:val="NoSpacing"/>
                            </w:pPr>
                          </w:p>
                          <w:p w14:paraId="43E1F386" w14:textId="77777777" w:rsidR="005639DE" w:rsidRDefault="005639DE" w:rsidP="005639DE">
                            <w:pPr>
                              <w:pStyle w:val="NoSpacing"/>
                            </w:pPr>
                          </w:p>
                          <w:p w14:paraId="4E483A50" w14:textId="77777777" w:rsidR="005639DE" w:rsidRDefault="005639DE" w:rsidP="005639DE">
                            <w:pPr>
                              <w:pStyle w:val="NoSpacing"/>
                            </w:pPr>
                          </w:p>
                          <w:p w14:paraId="101ADEB1" w14:textId="77777777" w:rsidR="005639DE" w:rsidRDefault="005639DE" w:rsidP="005639DE">
                            <w:pPr>
                              <w:pStyle w:val="NoSpacing"/>
                              <w:pBdr>
                                <w:bottom w:val="single" w:sz="12" w:space="1" w:color="auto"/>
                              </w:pBdr>
                            </w:pPr>
                          </w:p>
                          <w:p w14:paraId="71DDE997" w14:textId="7660B790" w:rsidR="005639DE" w:rsidRDefault="005639DE" w:rsidP="005639DE">
                            <w:pPr>
                              <w:pStyle w:val="NoSpacing"/>
                            </w:pPr>
                            <w:r>
                              <w:t>School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6AFCEB" id="Text Box 7" o:spid="_x0000_s1028" type="#_x0000_t202" style="position:absolute;margin-left:256pt;margin-top:106.65pt;width:117.05pt;height:125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" filled="f" stroked="f">
                <v:fill o:detectmouseclick="t"/>
                <v:textbox>
                  <w:txbxContent>
                    <w:p w14:paraId="7815DD44" w14:textId="77777777" w:rsidR="005639DE" w:rsidRDefault="005639DE" w:rsidP="005639DE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</w:p>
                    <w:p w14:paraId="79D68478" w14:textId="52F73F6B" w:rsidR="005639DE" w:rsidRDefault="005639DE" w:rsidP="005639DE">
                      <w:pPr>
                        <w:pStyle w:val="NoSpacing"/>
                      </w:pPr>
                      <w:r>
                        <w:t>Date</w:t>
                      </w:r>
                    </w:p>
                    <w:p w14:paraId="35A4D8B8" w14:textId="77777777" w:rsidR="005639DE" w:rsidRDefault="005639DE" w:rsidP="005639DE">
                      <w:pPr>
                        <w:pStyle w:val="NoSpacing"/>
                      </w:pPr>
                    </w:p>
                    <w:p w14:paraId="43E1F386" w14:textId="77777777" w:rsidR="005639DE" w:rsidRDefault="005639DE" w:rsidP="005639DE">
                      <w:pPr>
                        <w:pStyle w:val="NoSpacing"/>
                      </w:pPr>
                    </w:p>
                    <w:p w14:paraId="4E483A50" w14:textId="77777777" w:rsidR="005639DE" w:rsidRDefault="005639DE" w:rsidP="005639DE">
                      <w:pPr>
                        <w:pStyle w:val="NoSpacing"/>
                      </w:pPr>
                    </w:p>
                    <w:p w14:paraId="101ADEB1" w14:textId="77777777" w:rsidR="005639DE" w:rsidRDefault="005639DE" w:rsidP="005639DE">
                      <w:pPr>
                        <w:pStyle w:val="NoSpacing"/>
                        <w:pBdr>
                          <w:bottom w:val="single" w:sz="12" w:space="1" w:color="auto"/>
                        </w:pBdr>
                      </w:pPr>
                    </w:p>
                    <w:p w14:paraId="71DDE997" w14:textId="7660B790" w:rsidR="005639DE" w:rsidRDefault="005639DE" w:rsidP="005639DE">
                      <w:pPr>
                        <w:pStyle w:val="NoSpacing"/>
                      </w:pPr>
                      <w:r>
                        <w:t>School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D2329" w:rsidRPr="00AA1DA3" w:rsidSect="008E67B2"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2160" w:right="1440" w:bottom="1440" w:left="2520" w:header="720" w:footer="54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2D69A8" w14:textId="77777777" w:rsidR="007A7E10" w:rsidRDefault="007A7E10" w:rsidP="00327CEA">
      <w:r>
        <w:separator/>
      </w:r>
    </w:p>
  </w:endnote>
  <w:endnote w:type="continuationSeparator" w:id="0">
    <w:p w14:paraId="5C4612C2" w14:textId="77777777" w:rsidR="007A7E10" w:rsidRDefault="007A7E10" w:rsidP="00327C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Ｐ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BB33F0" w14:textId="77777777" w:rsidR="00F4069C" w:rsidRDefault="00F4069C" w:rsidP="00C2307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DC43E53" w14:textId="77777777" w:rsidR="00F4069C" w:rsidRDefault="00F4069C" w:rsidP="00437671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BF4DF" w14:textId="77777777" w:rsidR="00F4069C" w:rsidRDefault="00540BAD" w:rsidP="00437671">
    <w:pPr>
      <w:pStyle w:val="Footer"/>
      <w:ind w:right="360"/>
    </w:pPr>
    <w:r>
      <w:fldChar w:fldCharType="begin"/>
    </w:r>
    <w:r>
      <w:instrText xml:space="preserve"> DATE \@ "MMMM d, yyyy" </w:instrText>
    </w:r>
    <w:r>
      <w:fldChar w:fldCharType="separate"/>
    </w:r>
    <w:r w:rsidR="00FD5F2F">
      <w:rPr>
        <w:noProof/>
      </w:rPr>
      <w:t>October 14, 2016</w:t>
    </w:r>
    <w:r>
      <w:fldChar w:fldCharType="end"/>
    </w:r>
  </w:p>
  <w:p w14:paraId="064DF631" w14:textId="77777777" w:rsidR="00F4069C" w:rsidRDefault="00F4069C" w:rsidP="005062AB">
    <w:pPr>
      <w:pStyle w:val="Footer"/>
      <w:framePr w:wrap="around" w:vAnchor="page" w:hAnchor="page" w:x="10441" w:y="1512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66571">
      <w:rPr>
        <w:rStyle w:val="PageNumber"/>
        <w:noProof/>
      </w:rPr>
      <w:t>2</w:t>
    </w:r>
    <w:r>
      <w:rPr>
        <w:rStyle w:val="PageNumber"/>
      </w:rPr>
      <w:fldChar w:fldCharType="end"/>
    </w:r>
  </w:p>
  <w:p w14:paraId="77EA6DEB" w14:textId="77777777" w:rsidR="00F4069C" w:rsidRPr="00D77BBE" w:rsidRDefault="00F4069C" w:rsidP="00654BCC">
    <w:pPr>
      <w:pStyle w:val="Footer"/>
      <w:rPr>
        <w:spacing w:val="-1"/>
      </w:rPr>
    </w:pPr>
    <w:r w:rsidRPr="00D77BBE">
      <w:rPr>
        <w:spacing w:val="-1"/>
      </w:rPr>
      <w:t>© 2016 AT&amp;T Intellectual Property. All rights reserved. AT&amp;T and the Globe logo are registered trademarks of AT&amp;T Intellectual Property.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66DB69" w14:textId="77777777" w:rsidR="00F4069C" w:rsidRDefault="00540BAD" w:rsidP="00DB4622">
    <w:pPr>
      <w:pStyle w:val="Footer"/>
    </w:pPr>
    <w:r>
      <w:fldChar w:fldCharType="begin"/>
    </w:r>
    <w:r>
      <w:instrText xml:space="preserve"> DATE \@ "MMMM d, yyyy" </w:instrText>
    </w:r>
    <w:r>
      <w:fldChar w:fldCharType="separate"/>
    </w:r>
    <w:r w:rsidR="00FD5F2F">
      <w:rPr>
        <w:noProof/>
      </w:rPr>
      <w:t>October 14, 2016</w:t>
    </w:r>
    <w:r>
      <w:fldChar w:fldCharType="end"/>
    </w:r>
  </w:p>
  <w:p w14:paraId="12FC2DD4" w14:textId="77777777" w:rsidR="00F4069C" w:rsidRPr="00D77BBE" w:rsidRDefault="00F4069C">
    <w:pPr>
      <w:pStyle w:val="Footer"/>
      <w:rPr>
        <w:spacing w:val="-1"/>
      </w:rPr>
    </w:pPr>
    <w:r w:rsidRPr="00D77BBE">
      <w:rPr>
        <w:spacing w:val="-1"/>
      </w:rPr>
      <w:t>© 2016 AT&amp;T Intellectual Property. All rights reserved. AT&amp;T and the Globe logo are registered trademarks of AT&amp;T Intellectual Property.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54C568" w14:textId="77777777" w:rsidR="007A7E10" w:rsidRDefault="007A7E10" w:rsidP="00327CEA">
      <w:r>
        <w:separator/>
      </w:r>
    </w:p>
  </w:footnote>
  <w:footnote w:type="continuationSeparator" w:id="0">
    <w:p w14:paraId="68AE5693" w14:textId="77777777" w:rsidR="007A7E10" w:rsidRDefault="007A7E10" w:rsidP="00327CE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8BD3BB" w14:textId="77777777" w:rsidR="00F4069C" w:rsidRDefault="00F4069C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02DFCC87" wp14:editId="5EB609D8">
              <wp:simplePos x="0" y="0"/>
              <wp:positionH relativeFrom="page">
                <wp:posOffset>4229100</wp:posOffset>
              </wp:positionH>
              <wp:positionV relativeFrom="page">
                <wp:posOffset>457200</wp:posOffset>
              </wp:positionV>
              <wp:extent cx="2628900" cy="342900"/>
              <wp:effectExtent l="0" t="0" r="12700" b="12700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6289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8C99EBB" w14:textId="77777777" w:rsidR="00F4069C" w:rsidRPr="00F10257" w:rsidRDefault="00F4069C" w:rsidP="004227F6">
                          <w:pPr>
                            <w:spacing w:line="180" w:lineRule="exac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Document title here—edit on Header</w:t>
                          </w:r>
                        </w:p>
                        <w:p w14:paraId="29DB4D44" w14:textId="77777777" w:rsidR="00F4069C" w:rsidRDefault="00F4069C" w:rsidP="00F10257">
                          <w:pPr>
                            <w:spacing w:line="180" w:lineRule="exac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DFCC87"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333pt;margin-top:36pt;width:207pt;height:27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" filled="f" stroked="f" strokeweight=".5pt">
              <v:textbox inset="0,0,0,0">
                <w:txbxContent>
                  <w:p w14:paraId="38C99EBB" w14:textId="77777777" w:rsidR="00F4069C" w:rsidRPr="00F10257" w:rsidRDefault="00F4069C" w:rsidP="004227F6">
                    <w:pPr>
                      <w:spacing w:line="180" w:lineRule="exact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Document title here—edit on Header</w:t>
                    </w:r>
                  </w:p>
                  <w:p w14:paraId="29DB4D44" w14:textId="77777777" w:rsidR="00F4069C" w:rsidRDefault="00F4069C" w:rsidP="00F10257">
                    <w:pPr>
                      <w:spacing w:line="180" w:lineRule="exact"/>
                      <w:rPr>
                        <w:color w:val="000000" w:themeColor="text2"/>
                        <w:sz w:val="14"/>
                        <w:szCs w:val="14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8A48329" wp14:editId="2A485E4A">
              <wp:simplePos x="0" y="0"/>
              <wp:positionH relativeFrom="page">
                <wp:posOffset>1600200</wp:posOffset>
              </wp:positionH>
              <wp:positionV relativeFrom="page">
                <wp:posOffset>457200</wp:posOffset>
              </wp:positionV>
              <wp:extent cx="2514600" cy="342900"/>
              <wp:effectExtent l="0" t="0" r="0" b="12700"/>
              <wp:wrapNone/>
              <wp:docPr id="5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514600" cy="3429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15BCE067" w14:textId="77777777" w:rsidR="00F4069C" w:rsidRDefault="00F4069C" w:rsidP="00F10257">
                          <w:pPr>
                            <w:spacing w:line="180" w:lineRule="exac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AT&amp;T Business Division Name or AT&amp;T Product or Offering Name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A48329" id="Text Box 5" o:spid="_x0000_s1027" type="#_x0000_t202" style="position:absolute;margin-left:126pt;margin-top:36pt;width:198pt;height:27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" filled="f" stroked="f" strokeweight=".5pt">
              <v:textbox inset="0,0,0,0">
                <w:txbxContent>
                  <w:p w14:paraId="15BCE067" w14:textId="77777777" w:rsidR="00F4069C" w:rsidRDefault="00F4069C" w:rsidP="00F10257">
                    <w:pPr>
                      <w:spacing w:line="180" w:lineRule="exact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AT&amp;T Business Division Name or AT&amp;T Product or Offering Name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327CEA">
      <w:rPr>
        <w:noProof/>
      </w:rPr>
      <w:drawing>
        <wp:anchor distT="0" distB="0" distL="114300" distR="114300" simplePos="0" relativeHeight="251658240" behindDoc="0" locked="0" layoutInCell="1" allowOverlap="1" wp14:anchorId="3555FEAC" wp14:editId="3F17D265">
          <wp:simplePos x="0" y="0"/>
          <wp:positionH relativeFrom="page">
            <wp:posOffset>91440</wp:posOffset>
          </wp:positionH>
          <wp:positionV relativeFrom="page">
            <wp:posOffset>73025</wp:posOffset>
          </wp:positionV>
          <wp:extent cx="1142365" cy="1142365"/>
          <wp:effectExtent l="0" t="0" r="0" b="0"/>
          <wp:wrapNone/>
          <wp:docPr id="3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1142365" cy="1142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A145D8" w14:textId="77777777" w:rsidR="00F4069C" w:rsidRPr="00761028" w:rsidRDefault="00F4069C" w:rsidP="00761028">
    <w:pPr>
      <w:pStyle w:val="Header"/>
    </w:pPr>
    <w:r w:rsidRPr="00761028">
      <w:rPr>
        <w:noProof/>
      </w:rPr>
      <w:drawing>
        <wp:anchor distT="0" distB="0" distL="114300" distR="114300" simplePos="0" relativeHeight="251661312" behindDoc="0" locked="0" layoutInCell="1" allowOverlap="1" wp14:anchorId="0FEF323A" wp14:editId="6666A420">
          <wp:simplePos x="0" y="0"/>
          <wp:positionH relativeFrom="page">
            <wp:posOffset>91440</wp:posOffset>
          </wp:positionH>
          <wp:positionV relativeFrom="page">
            <wp:posOffset>73025</wp:posOffset>
          </wp:positionV>
          <wp:extent cx="1142365" cy="114236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7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black">
                  <a:xfrm>
                    <a:off x="0" y="0"/>
                    <a:ext cx="1142365" cy="1142365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61028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AB33D4A" wp14:editId="1942F54F">
              <wp:simplePos x="0" y="0"/>
              <wp:positionH relativeFrom="page">
                <wp:posOffset>1600200</wp:posOffset>
              </wp:positionH>
              <wp:positionV relativeFrom="page">
                <wp:posOffset>457200</wp:posOffset>
              </wp:positionV>
              <wp:extent cx="5116794" cy="166643"/>
              <wp:effectExtent l="0" t="0" r="14605" b="1143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116794" cy="166643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7FF103F" w14:textId="77777777" w:rsidR="00F4069C" w:rsidRPr="00F10257" w:rsidRDefault="00F4069C" w:rsidP="00761028">
                          <w:pPr>
                            <w:spacing w:line="180" w:lineRule="exact"/>
                            <w:rPr>
                              <w:color w:val="000000" w:themeColor="text2"/>
                              <w:sz w:val="14"/>
                              <w:szCs w:val="14"/>
                            </w:rPr>
                          </w:pPr>
                          <w:r>
                            <w:rPr>
                              <w:color w:val="000000" w:themeColor="text2"/>
                              <w:sz w:val="14"/>
                              <w:szCs w:val="14"/>
                            </w:rPr>
                            <w:t>AT&amp;T Business Division Name or AT&amp;T Product or Offering Name—edit on First Page Header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AB33D4A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126pt;margin-top:36pt;width:402.9pt;height:13.1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" filled="f" stroked="f" strokeweight=".5pt">
              <v:textbox inset="0,0,0,0">
                <w:txbxContent>
                  <w:p w14:paraId="47FF103F" w14:textId="77777777" w:rsidR="00F4069C" w:rsidRPr="00F10257" w:rsidRDefault="00F4069C" w:rsidP="00761028">
                    <w:pPr>
                      <w:spacing w:line="180" w:lineRule="exact"/>
                      <w:rPr>
                        <w:color w:val="000000" w:themeColor="text2"/>
                        <w:sz w:val="14"/>
                        <w:szCs w:val="14"/>
                      </w:rPr>
                    </w:pPr>
                    <w:r>
                      <w:rPr>
                        <w:color w:val="000000" w:themeColor="text2"/>
                        <w:sz w:val="14"/>
                        <w:szCs w:val="14"/>
                      </w:rPr>
                      <w:t>AT&amp;T Business Division Name or AT&amp;T Product or Offering Name—edit on First Page Header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507046A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C802B0E6"/>
    <w:lvl w:ilvl="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</w:abstractNum>
  <w:abstractNum w:abstractNumId="2">
    <w:nsid w:val="FFFFFF7D"/>
    <w:multiLevelType w:val="singleLevel"/>
    <w:tmpl w:val="E438F698"/>
    <w:lvl w:ilvl="0">
      <w:start w:val="1"/>
      <w:numFmt w:val="lowerLetter"/>
      <w:lvlText w:val="%1."/>
      <w:lvlJc w:val="right"/>
      <w:pPr>
        <w:ind w:left="1440" w:hanging="360"/>
      </w:pPr>
      <w:rPr>
        <w:rFonts w:hint="default"/>
      </w:rPr>
    </w:lvl>
  </w:abstractNum>
  <w:abstractNum w:abstractNumId="3">
    <w:nsid w:val="FFFFFF7E"/>
    <w:multiLevelType w:val="singleLevel"/>
    <w:tmpl w:val="7938EA3E"/>
    <w:lvl w:ilvl="0">
      <w:start w:val="1"/>
      <w:numFmt w:val="lowerRoman"/>
      <w:lvlText w:val="%1."/>
      <w:lvlJc w:val="right"/>
      <w:pPr>
        <w:ind w:left="1080" w:hanging="360"/>
      </w:pPr>
      <w:rPr>
        <w:rFonts w:hint="default"/>
      </w:rPr>
    </w:lvl>
  </w:abstractNum>
  <w:abstractNum w:abstractNumId="4">
    <w:nsid w:val="FFFFFF7F"/>
    <w:multiLevelType w:val="singleLevel"/>
    <w:tmpl w:val="EE20C60E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</w:abstractNum>
  <w:abstractNum w:abstractNumId="5">
    <w:nsid w:val="FFFFFF80"/>
    <w:multiLevelType w:val="singleLevel"/>
    <w:tmpl w:val="5C86EC9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8C1EF3CA"/>
    <w:lvl w:ilvl="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E00CDEF8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</w:abstractNum>
  <w:abstractNum w:abstractNumId="8">
    <w:nsid w:val="FFFFFF83"/>
    <w:multiLevelType w:val="singleLevel"/>
    <w:tmpl w:val="4CF84C06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7BAE3E4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1722C18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0B4A3C17"/>
    <w:multiLevelType w:val="hybridMultilevel"/>
    <w:tmpl w:val="F1D28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D7A27AF"/>
    <w:multiLevelType w:val="hybridMultilevel"/>
    <w:tmpl w:val="52004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FB17AF"/>
    <w:multiLevelType w:val="multilevel"/>
    <w:tmpl w:val="1B669BCC"/>
    <w:name w:val="AT&amp;T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upperLetter"/>
      <w:pStyle w:val="ListNumber2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ListNumber3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lowerLetter"/>
      <w:pStyle w:val="ListNumber4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pStyle w:val="ListNumber5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 – 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 – "/>
      <w:lvlJc w:val="left"/>
      <w:pPr>
        <w:ind w:left="3240" w:hanging="360"/>
      </w:pPr>
      <w:rPr>
        <w:rFonts w:hint="default"/>
      </w:rPr>
    </w:lvl>
  </w:abstractNum>
  <w:abstractNum w:abstractNumId="14">
    <w:nsid w:val="22095EE5"/>
    <w:multiLevelType w:val="multilevel"/>
    <w:tmpl w:val="A662866A"/>
    <w:name w:val="AT&amp;T Bullet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pStyle w:val="ListBullet2"/>
      <w:lvlText w:val="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pStyle w:val="ListBullet3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3">
      <w:start w:val="1"/>
      <w:numFmt w:val="bullet"/>
      <w:pStyle w:val="ListBullet4"/>
      <w:lvlText w:val="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pStyle w:val="ListBullet5"/>
      <w:lvlText w:val="»"/>
      <w:lvlJc w:val="left"/>
      <w:pPr>
        <w:ind w:left="1800" w:hanging="360"/>
      </w:pPr>
      <w:rPr>
        <w:rFonts w:ascii="Calibri" w:hAnsi="Calibri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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"/>
      <w:lvlJc w:val="left"/>
      <w:pPr>
        <w:ind w:left="3240" w:hanging="360"/>
      </w:pPr>
      <w:rPr>
        <w:rFonts w:ascii="Symbol" w:hAnsi="Symbol" w:hint="default"/>
      </w:rPr>
    </w:lvl>
  </w:abstractNum>
  <w:abstractNum w:abstractNumId="15">
    <w:nsid w:val="29155430"/>
    <w:multiLevelType w:val="hybridMultilevel"/>
    <w:tmpl w:val="2C482450"/>
    <w:lvl w:ilvl="0" w:tplc="1B1EAFEE">
      <w:start w:val="1"/>
      <w:numFmt w:val="bullet"/>
      <w:lvlText w:val="»"/>
      <w:lvlJc w:val="left"/>
      <w:pPr>
        <w:ind w:left="1800" w:hanging="360"/>
      </w:pPr>
      <w:rPr>
        <w:rFonts w:ascii="Calibri" w:hAnsi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6">
    <w:nsid w:val="35B928C6"/>
    <w:multiLevelType w:val="hybridMultilevel"/>
    <w:tmpl w:val="76D2F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4416BF"/>
    <w:multiLevelType w:val="hybridMultilevel"/>
    <w:tmpl w:val="71BCA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FD101D"/>
    <w:multiLevelType w:val="multilevel"/>
    <w:tmpl w:val="26D415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8"/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6"/>
  </w:num>
  <w:num w:numId="19">
    <w:abstractNumId w:val="17"/>
  </w:num>
  <w:num w:numId="20">
    <w:abstractNumId w:val="11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ECK, STEVE (Legal)">
    <w15:presenceInfo w15:providerId="AD" w15:userId="S-1-5-21-2057499049-1289676208-1959431660-16602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revisionView w:markup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doNotAutofitConstrainedTables/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55"/>
    <w:rsid w:val="000165AD"/>
    <w:rsid w:val="00022F51"/>
    <w:rsid w:val="00024349"/>
    <w:rsid w:val="000515CF"/>
    <w:rsid w:val="000538FE"/>
    <w:rsid w:val="00080018"/>
    <w:rsid w:val="00087017"/>
    <w:rsid w:val="000A4B6A"/>
    <w:rsid w:val="000B780E"/>
    <w:rsid w:val="000E0D0C"/>
    <w:rsid w:val="000E2528"/>
    <w:rsid w:val="00127885"/>
    <w:rsid w:val="001301DA"/>
    <w:rsid w:val="001307B4"/>
    <w:rsid w:val="00136968"/>
    <w:rsid w:val="00163940"/>
    <w:rsid w:val="00166571"/>
    <w:rsid w:val="00194138"/>
    <w:rsid w:val="001B57A7"/>
    <w:rsid w:val="001E496E"/>
    <w:rsid w:val="001F2AA0"/>
    <w:rsid w:val="001F5D42"/>
    <w:rsid w:val="0020021B"/>
    <w:rsid w:val="00223642"/>
    <w:rsid w:val="00252788"/>
    <w:rsid w:val="002617A5"/>
    <w:rsid w:val="0029212A"/>
    <w:rsid w:val="00297AF6"/>
    <w:rsid w:val="002A1CD0"/>
    <w:rsid w:val="002A2595"/>
    <w:rsid w:val="002A6F15"/>
    <w:rsid w:val="002D482A"/>
    <w:rsid w:val="002E3F08"/>
    <w:rsid w:val="002F4D38"/>
    <w:rsid w:val="003036C8"/>
    <w:rsid w:val="003247F3"/>
    <w:rsid w:val="00327CEA"/>
    <w:rsid w:val="00343B8D"/>
    <w:rsid w:val="00346A75"/>
    <w:rsid w:val="00363DFE"/>
    <w:rsid w:val="003663DF"/>
    <w:rsid w:val="003A3986"/>
    <w:rsid w:val="003C13A7"/>
    <w:rsid w:val="003C2CF7"/>
    <w:rsid w:val="003C4115"/>
    <w:rsid w:val="003D0424"/>
    <w:rsid w:val="003D168A"/>
    <w:rsid w:val="003D6F58"/>
    <w:rsid w:val="003D780E"/>
    <w:rsid w:val="003F05CE"/>
    <w:rsid w:val="003F6D9D"/>
    <w:rsid w:val="004023C9"/>
    <w:rsid w:val="00406A31"/>
    <w:rsid w:val="00411F6B"/>
    <w:rsid w:val="00420F6E"/>
    <w:rsid w:val="004227F6"/>
    <w:rsid w:val="00437671"/>
    <w:rsid w:val="00445051"/>
    <w:rsid w:val="004513D9"/>
    <w:rsid w:val="0047072E"/>
    <w:rsid w:val="00477356"/>
    <w:rsid w:val="00497453"/>
    <w:rsid w:val="004A244D"/>
    <w:rsid w:val="004E2302"/>
    <w:rsid w:val="004F70A8"/>
    <w:rsid w:val="005062AB"/>
    <w:rsid w:val="00514525"/>
    <w:rsid w:val="00530655"/>
    <w:rsid w:val="00540BAD"/>
    <w:rsid w:val="00553FBE"/>
    <w:rsid w:val="00556FCC"/>
    <w:rsid w:val="005639DE"/>
    <w:rsid w:val="00570386"/>
    <w:rsid w:val="005752AC"/>
    <w:rsid w:val="00585709"/>
    <w:rsid w:val="005972F4"/>
    <w:rsid w:val="005B7635"/>
    <w:rsid w:val="005C438A"/>
    <w:rsid w:val="005E2397"/>
    <w:rsid w:val="005F3A3D"/>
    <w:rsid w:val="005F7A3C"/>
    <w:rsid w:val="005F7F95"/>
    <w:rsid w:val="00606AC6"/>
    <w:rsid w:val="00641DF7"/>
    <w:rsid w:val="006444E5"/>
    <w:rsid w:val="00650CB8"/>
    <w:rsid w:val="00654BCC"/>
    <w:rsid w:val="00660948"/>
    <w:rsid w:val="006810A4"/>
    <w:rsid w:val="006861AF"/>
    <w:rsid w:val="00695C2D"/>
    <w:rsid w:val="006979C8"/>
    <w:rsid w:val="006A286E"/>
    <w:rsid w:val="006A6C9E"/>
    <w:rsid w:val="006D7C5E"/>
    <w:rsid w:val="007106E0"/>
    <w:rsid w:val="007365DB"/>
    <w:rsid w:val="00741B94"/>
    <w:rsid w:val="00745127"/>
    <w:rsid w:val="00761028"/>
    <w:rsid w:val="007706DC"/>
    <w:rsid w:val="00776B87"/>
    <w:rsid w:val="00785916"/>
    <w:rsid w:val="007A500B"/>
    <w:rsid w:val="007A7B35"/>
    <w:rsid w:val="007A7E10"/>
    <w:rsid w:val="007C3A3A"/>
    <w:rsid w:val="007D3599"/>
    <w:rsid w:val="007D3C33"/>
    <w:rsid w:val="007F523A"/>
    <w:rsid w:val="007F7D41"/>
    <w:rsid w:val="00821A95"/>
    <w:rsid w:val="008328B5"/>
    <w:rsid w:val="00844761"/>
    <w:rsid w:val="00851561"/>
    <w:rsid w:val="00852DCD"/>
    <w:rsid w:val="0085493A"/>
    <w:rsid w:val="00854FB0"/>
    <w:rsid w:val="00856BAE"/>
    <w:rsid w:val="00867317"/>
    <w:rsid w:val="008D0543"/>
    <w:rsid w:val="008E594F"/>
    <w:rsid w:val="008E67B2"/>
    <w:rsid w:val="009036C9"/>
    <w:rsid w:val="009110A6"/>
    <w:rsid w:val="00922846"/>
    <w:rsid w:val="00937185"/>
    <w:rsid w:val="00953BA1"/>
    <w:rsid w:val="0095439A"/>
    <w:rsid w:val="009B021E"/>
    <w:rsid w:val="009B0602"/>
    <w:rsid w:val="009B4EF1"/>
    <w:rsid w:val="009C7962"/>
    <w:rsid w:val="00A11681"/>
    <w:rsid w:val="00A16315"/>
    <w:rsid w:val="00A6366D"/>
    <w:rsid w:val="00A660ED"/>
    <w:rsid w:val="00A7429E"/>
    <w:rsid w:val="00A822E2"/>
    <w:rsid w:val="00A845F4"/>
    <w:rsid w:val="00AB031E"/>
    <w:rsid w:val="00AB1CC9"/>
    <w:rsid w:val="00AB2284"/>
    <w:rsid w:val="00AB5CEA"/>
    <w:rsid w:val="00AD29AF"/>
    <w:rsid w:val="00AD49C1"/>
    <w:rsid w:val="00B04151"/>
    <w:rsid w:val="00B2737D"/>
    <w:rsid w:val="00B408A6"/>
    <w:rsid w:val="00B40BD3"/>
    <w:rsid w:val="00B459F3"/>
    <w:rsid w:val="00B73F12"/>
    <w:rsid w:val="00BA11AC"/>
    <w:rsid w:val="00BA26DF"/>
    <w:rsid w:val="00BA6FF6"/>
    <w:rsid w:val="00BC07BE"/>
    <w:rsid w:val="00C23073"/>
    <w:rsid w:val="00C23DBB"/>
    <w:rsid w:val="00C45C1E"/>
    <w:rsid w:val="00C53630"/>
    <w:rsid w:val="00C615BE"/>
    <w:rsid w:val="00C66CC8"/>
    <w:rsid w:val="00C75E6E"/>
    <w:rsid w:val="00C75ECF"/>
    <w:rsid w:val="00C91641"/>
    <w:rsid w:val="00CC7844"/>
    <w:rsid w:val="00D305CB"/>
    <w:rsid w:val="00D50737"/>
    <w:rsid w:val="00D52E14"/>
    <w:rsid w:val="00D61214"/>
    <w:rsid w:val="00D6152B"/>
    <w:rsid w:val="00D61CE1"/>
    <w:rsid w:val="00D716C0"/>
    <w:rsid w:val="00D77BBE"/>
    <w:rsid w:val="00D85693"/>
    <w:rsid w:val="00D87669"/>
    <w:rsid w:val="00D948BE"/>
    <w:rsid w:val="00DB0091"/>
    <w:rsid w:val="00DB4622"/>
    <w:rsid w:val="00DE2F32"/>
    <w:rsid w:val="00DF0C11"/>
    <w:rsid w:val="00E04D0E"/>
    <w:rsid w:val="00E233B2"/>
    <w:rsid w:val="00E46199"/>
    <w:rsid w:val="00E47A73"/>
    <w:rsid w:val="00E5079A"/>
    <w:rsid w:val="00E5355D"/>
    <w:rsid w:val="00ED2329"/>
    <w:rsid w:val="00ED43BE"/>
    <w:rsid w:val="00ED7D77"/>
    <w:rsid w:val="00EE7805"/>
    <w:rsid w:val="00F10257"/>
    <w:rsid w:val="00F249E6"/>
    <w:rsid w:val="00F4069C"/>
    <w:rsid w:val="00F412B1"/>
    <w:rsid w:val="00F465B0"/>
    <w:rsid w:val="00F51E6F"/>
    <w:rsid w:val="00F74D40"/>
    <w:rsid w:val="00F81571"/>
    <w:rsid w:val="00F948C0"/>
    <w:rsid w:val="00FA0584"/>
    <w:rsid w:val="00FA6927"/>
    <w:rsid w:val="00FC175B"/>
    <w:rsid w:val="00FC4B5C"/>
    <w:rsid w:val="00FD5F2F"/>
    <w:rsid w:val="00FD607C"/>
    <w:rsid w:val="00FE1077"/>
    <w:rsid w:val="00FE4B4F"/>
    <w:rsid w:val="00FF53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3F079BC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07BE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Cs/>
      <w:color w:val="009FDB" w:themeColor="text1"/>
      <w:sz w:val="50"/>
      <w:szCs w:val="32"/>
    </w:rPr>
  </w:style>
  <w:style w:type="paragraph" w:styleId="Heading2">
    <w:name w:val="heading 2"/>
    <w:basedOn w:val="BodyText"/>
    <w:next w:val="Normal"/>
    <w:link w:val="Heading2Char"/>
    <w:uiPriority w:val="9"/>
    <w:unhideWhenUsed/>
    <w:qFormat/>
    <w:rsid w:val="003F6D9D"/>
    <w:pPr>
      <w:pBdr>
        <w:top w:val="single" w:sz="2" w:space="4" w:color="000000" w:themeColor="text2"/>
      </w:pBdr>
      <w:outlineLvl w:val="1"/>
    </w:pPr>
    <w:rPr>
      <w:b/>
      <w:color w:val="000000" w:themeColor="text2"/>
      <w:sz w:val="30"/>
      <w:szCs w:val="3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079A"/>
    <w:pPr>
      <w:keepNext/>
      <w:keepLines/>
      <w:spacing w:after="240"/>
      <w:outlineLvl w:val="2"/>
    </w:pPr>
    <w:rPr>
      <w:rFonts w:asciiTheme="majorHAnsi" w:eastAsiaTheme="majorEastAsia" w:hAnsiTheme="majorHAnsi" w:cstheme="majorBidi"/>
      <w:b/>
      <w:bCs/>
      <w:color w:val="009FDB" w:themeColor="accent1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D3599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000000" w:themeColor="text2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7CE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CEA"/>
  </w:style>
  <w:style w:type="paragraph" w:styleId="Footer">
    <w:name w:val="footer"/>
    <w:basedOn w:val="Normal"/>
    <w:link w:val="FooterChar"/>
    <w:uiPriority w:val="99"/>
    <w:unhideWhenUsed/>
    <w:rsid w:val="00654BCC"/>
    <w:pPr>
      <w:tabs>
        <w:tab w:val="center" w:pos="4320"/>
        <w:tab w:val="right" w:pos="8640"/>
      </w:tabs>
    </w:pPr>
    <w:rPr>
      <w:color w:val="959595"/>
      <w:sz w:val="14"/>
      <w:szCs w:val="14"/>
    </w:rPr>
  </w:style>
  <w:style w:type="character" w:customStyle="1" w:styleId="FooterChar">
    <w:name w:val="Footer Char"/>
    <w:basedOn w:val="DefaultParagraphFont"/>
    <w:link w:val="Footer"/>
    <w:uiPriority w:val="99"/>
    <w:rsid w:val="00654BCC"/>
    <w:rPr>
      <w:color w:val="959595"/>
      <w:sz w:val="14"/>
      <w:szCs w:val="1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7CE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7CEA"/>
    <w:rPr>
      <w:rFonts w:ascii="Lucida Grande" w:hAnsi="Lucida Grande" w:cs="Lucida Grande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BC07BE"/>
    <w:rPr>
      <w:rFonts w:asciiTheme="majorHAnsi" w:eastAsiaTheme="majorEastAsia" w:hAnsiTheme="majorHAnsi" w:cstheme="majorBidi"/>
      <w:bCs/>
      <w:color w:val="009FDB" w:themeColor="text1"/>
      <w:sz w:val="50"/>
      <w:szCs w:val="32"/>
    </w:rPr>
  </w:style>
  <w:style w:type="paragraph" w:customStyle="1" w:styleId="Introduction">
    <w:name w:val="Introduction"/>
    <w:next w:val="BodyText"/>
    <w:qFormat/>
    <w:rsid w:val="00BC07BE"/>
    <w:pPr>
      <w:spacing w:after="240"/>
    </w:pPr>
    <w:rPr>
      <w:rFonts w:asciiTheme="majorHAnsi" w:eastAsiaTheme="majorEastAsia" w:hAnsiTheme="majorHAnsi" w:cstheme="majorBidi"/>
      <w:bCs/>
      <w:color w:val="000000" w:themeColor="text2"/>
      <w:sz w:val="26"/>
      <w:szCs w:val="26"/>
    </w:rPr>
  </w:style>
  <w:style w:type="character" w:styleId="Hyperlink">
    <w:name w:val="Hyperlink"/>
    <w:uiPriority w:val="99"/>
    <w:unhideWhenUsed/>
    <w:qFormat/>
    <w:rsid w:val="00ED7D77"/>
    <w:rPr>
      <w:rFonts w:asciiTheme="minorHAnsi" w:hAnsiTheme="minorHAnsi"/>
      <w:color w:val="0568AE" w:themeColor="accent4"/>
      <w:sz w:val="21"/>
    </w:rPr>
  </w:style>
  <w:style w:type="paragraph" w:styleId="BodyText">
    <w:name w:val="Body Text"/>
    <w:basedOn w:val="Normal"/>
    <w:link w:val="BodyTextChar"/>
    <w:uiPriority w:val="99"/>
    <w:unhideWhenUsed/>
    <w:rsid w:val="00E5079A"/>
    <w:pPr>
      <w:spacing w:after="240"/>
    </w:pPr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rsid w:val="00E5079A"/>
    <w:rPr>
      <w:sz w:val="21"/>
      <w:szCs w:val="21"/>
    </w:rPr>
  </w:style>
  <w:style w:type="character" w:customStyle="1" w:styleId="Heading2Char">
    <w:name w:val="Heading 2 Char"/>
    <w:basedOn w:val="DefaultParagraphFont"/>
    <w:link w:val="Heading2"/>
    <w:uiPriority w:val="9"/>
    <w:rsid w:val="003F6D9D"/>
    <w:rPr>
      <w:b/>
      <w:color w:val="000000" w:themeColor="text2"/>
      <w:sz w:val="30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E5079A"/>
    <w:rPr>
      <w:rFonts w:asciiTheme="majorHAnsi" w:eastAsiaTheme="majorEastAsia" w:hAnsiTheme="majorHAnsi" w:cstheme="majorBidi"/>
      <w:b/>
      <w:bCs/>
      <w:color w:val="009FDB" w:themeColor="accent1"/>
      <w:sz w:val="28"/>
    </w:rPr>
  </w:style>
  <w:style w:type="character" w:customStyle="1" w:styleId="LinkCharacter">
    <w:name w:val="Link Character"/>
    <w:uiPriority w:val="1"/>
    <w:qFormat/>
    <w:rsid w:val="00127885"/>
    <w:rPr>
      <w:rFonts w:asciiTheme="minorHAnsi" w:hAnsiTheme="minorHAnsi"/>
      <w:color w:val="0568AE" w:themeColor="accent4"/>
      <w:sz w:val="21"/>
    </w:rPr>
  </w:style>
  <w:style w:type="paragraph" w:customStyle="1" w:styleId="LinkParagraph">
    <w:name w:val="Link Paragraph"/>
    <w:basedOn w:val="BodyText"/>
    <w:qFormat/>
    <w:rsid w:val="00E5079A"/>
    <w:pPr>
      <w:spacing w:after="0"/>
    </w:pPr>
    <w:rPr>
      <w:color w:val="0568AE" w:themeColor="accent4"/>
    </w:rPr>
  </w:style>
  <w:style w:type="character" w:customStyle="1" w:styleId="Heading4Char">
    <w:name w:val="Heading 4 Char"/>
    <w:basedOn w:val="DefaultParagraphFont"/>
    <w:link w:val="Heading4"/>
    <w:uiPriority w:val="9"/>
    <w:rsid w:val="007D3599"/>
    <w:rPr>
      <w:rFonts w:asciiTheme="majorHAnsi" w:eastAsiaTheme="majorEastAsia" w:hAnsiTheme="majorHAnsi" w:cstheme="majorBidi"/>
      <w:b/>
      <w:bCs/>
      <w:iCs/>
      <w:color w:val="000000" w:themeColor="text2"/>
      <w:sz w:val="21"/>
    </w:rPr>
  </w:style>
  <w:style w:type="paragraph" w:styleId="ListNumber">
    <w:name w:val="List Number"/>
    <w:basedOn w:val="Normal"/>
    <w:uiPriority w:val="99"/>
    <w:unhideWhenUsed/>
    <w:rsid w:val="00A822E2"/>
    <w:pPr>
      <w:numPr>
        <w:numId w:val="13"/>
      </w:numPr>
      <w:contextualSpacing/>
    </w:pPr>
    <w:rPr>
      <w:sz w:val="21"/>
      <w:szCs w:val="21"/>
    </w:rPr>
  </w:style>
  <w:style w:type="paragraph" w:styleId="ListNumber2">
    <w:name w:val="List Number 2"/>
    <w:basedOn w:val="Normal"/>
    <w:uiPriority w:val="99"/>
    <w:unhideWhenUsed/>
    <w:rsid w:val="001E496E"/>
    <w:pPr>
      <w:numPr>
        <w:ilvl w:val="1"/>
        <w:numId w:val="13"/>
      </w:numPr>
      <w:contextualSpacing/>
    </w:pPr>
    <w:rPr>
      <w:sz w:val="21"/>
      <w:szCs w:val="21"/>
    </w:rPr>
  </w:style>
  <w:style w:type="paragraph" w:styleId="ListNumber3">
    <w:name w:val="List Number 3"/>
    <w:basedOn w:val="Normal"/>
    <w:uiPriority w:val="99"/>
    <w:unhideWhenUsed/>
    <w:rsid w:val="00C615BE"/>
    <w:pPr>
      <w:numPr>
        <w:ilvl w:val="2"/>
        <w:numId w:val="13"/>
      </w:numPr>
      <w:contextualSpacing/>
    </w:pPr>
    <w:rPr>
      <w:sz w:val="21"/>
      <w:szCs w:val="21"/>
    </w:rPr>
  </w:style>
  <w:style w:type="paragraph" w:styleId="ListNumber4">
    <w:name w:val="List Number 4"/>
    <w:basedOn w:val="Normal"/>
    <w:uiPriority w:val="99"/>
    <w:unhideWhenUsed/>
    <w:rsid w:val="00937185"/>
    <w:pPr>
      <w:numPr>
        <w:ilvl w:val="3"/>
        <w:numId w:val="13"/>
      </w:numPr>
      <w:contextualSpacing/>
    </w:pPr>
    <w:rPr>
      <w:sz w:val="21"/>
      <w:szCs w:val="21"/>
    </w:rPr>
  </w:style>
  <w:style w:type="paragraph" w:styleId="ListNumber5">
    <w:name w:val="List Number 5"/>
    <w:basedOn w:val="Normal"/>
    <w:uiPriority w:val="99"/>
    <w:unhideWhenUsed/>
    <w:rsid w:val="007106E0"/>
    <w:pPr>
      <w:numPr>
        <w:ilvl w:val="4"/>
        <w:numId w:val="13"/>
      </w:numPr>
      <w:contextualSpacing/>
    </w:pPr>
    <w:rPr>
      <w:sz w:val="21"/>
      <w:szCs w:val="21"/>
    </w:rPr>
  </w:style>
  <w:style w:type="paragraph" w:customStyle="1" w:styleId="Spacer">
    <w:name w:val="Spacer"/>
    <w:basedOn w:val="BodyText"/>
    <w:qFormat/>
    <w:rsid w:val="00FC4B5C"/>
    <w:pPr>
      <w:spacing w:after="0"/>
    </w:pPr>
    <w:rPr>
      <w:color w:val="FF0000"/>
    </w:rPr>
  </w:style>
  <w:style w:type="paragraph" w:styleId="ListBullet">
    <w:name w:val="List Bullet"/>
    <w:basedOn w:val="Normal"/>
    <w:uiPriority w:val="99"/>
    <w:unhideWhenUsed/>
    <w:rsid w:val="00420F6E"/>
    <w:pPr>
      <w:numPr>
        <w:numId w:val="14"/>
      </w:numPr>
      <w:contextualSpacing/>
    </w:pPr>
    <w:rPr>
      <w:sz w:val="21"/>
      <w:szCs w:val="21"/>
    </w:rPr>
  </w:style>
  <w:style w:type="paragraph" w:styleId="ListBullet2">
    <w:name w:val="List Bullet 2"/>
    <w:basedOn w:val="Normal"/>
    <w:uiPriority w:val="99"/>
    <w:unhideWhenUsed/>
    <w:rsid w:val="00C91641"/>
    <w:pPr>
      <w:numPr>
        <w:ilvl w:val="1"/>
        <w:numId w:val="14"/>
      </w:numPr>
      <w:contextualSpacing/>
    </w:pPr>
    <w:rPr>
      <w:sz w:val="21"/>
      <w:szCs w:val="21"/>
    </w:rPr>
  </w:style>
  <w:style w:type="paragraph" w:styleId="ListBullet3">
    <w:name w:val="List Bullet 3"/>
    <w:basedOn w:val="Normal"/>
    <w:uiPriority w:val="99"/>
    <w:unhideWhenUsed/>
    <w:rsid w:val="002E3F08"/>
    <w:pPr>
      <w:numPr>
        <w:ilvl w:val="2"/>
        <w:numId w:val="14"/>
      </w:numPr>
      <w:contextualSpacing/>
    </w:pPr>
    <w:rPr>
      <w:sz w:val="21"/>
      <w:szCs w:val="21"/>
    </w:rPr>
  </w:style>
  <w:style w:type="paragraph" w:styleId="ListBullet4">
    <w:name w:val="List Bullet 4"/>
    <w:basedOn w:val="Normal"/>
    <w:uiPriority w:val="99"/>
    <w:unhideWhenUsed/>
    <w:rsid w:val="002E3F08"/>
    <w:pPr>
      <w:numPr>
        <w:ilvl w:val="3"/>
        <w:numId w:val="14"/>
      </w:numPr>
      <w:contextualSpacing/>
    </w:pPr>
    <w:rPr>
      <w:sz w:val="21"/>
      <w:szCs w:val="21"/>
    </w:rPr>
  </w:style>
  <w:style w:type="paragraph" w:styleId="ListBullet5">
    <w:name w:val="List Bullet 5"/>
    <w:basedOn w:val="Normal"/>
    <w:uiPriority w:val="99"/>
    <w:unhideWhenUsed/>
    <w:rsid w:val="001301DA"/>
    <w:pPr>
      <w:numPr>
        <w:ilvl w:val="4"/>
        <w:numId w:val="14"/>
      </w:numPr>
      <w:contextualSpacing/>
    </w:pPr>
    <w:rPr>
      <w:sz w:val="21"/>
      <w:szCs w:val="21"/>
    </w:rPr>
  </w:style>
  <w:style w:type="table" w:styleId="TableGrid">
    <w:name w:val="Table Grid"/>
    <w:basedOn w:val="TableNormal"/>
    <w:uiPriority w:val="59"/>
    <w:rsid w:val="00297A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erText">
    <w:name w:val="Table Header Text"/>
    <w:basedOn w:val="Spacer"/>
    <w:qFormat/>
    <w:rsid w:val="00297AF6"/>
    <w:rPr>
      <w:color w:val="FFFFFF" w:themeColor="background1"/>
    </w:rPr>
  </w:style>
  <w:style w:type="paragraph" w:customStyle="1" w:styleId="TableText">
    <w:name w:val="Table Text"/>
    <w:basedOn w:val="BodyText"/>
    <w:qFormat/>
    <w:rsid w:val="00297AF6"/>
    <w:pPr>
      <w:spacing w:after="0"/>
    </w:pPr>
    <w:rPr>
      <w:color w:val="000000" w:themeColor="text2"/>
    </w:rPr>
  </w:style>
  <w:style w:type="table" w:customStyle="1" w:styleId="2016ATTTable">
    <w:name w:val="2016 ATT Table"/>
    <w:basedOn w:val="LightList-Accent6"/>
    <w:uiPriority w:val="99"/>
    <w:rsid w:val="00BA11AC"/>
    <w:rPr>
      <w:color w:val="000000" w:themeColor="text2"/>
      <w:sz w:val="21"/>
      <w:szCs w:val="20"/>
    </w:rPr>
    <w:tblPr>
      <w:tblStyleRowBandSize w:val="1"/>
      <w:tblStyleColBandSize w:val="1"/>
      <w:tblInd w:w="0" w:type="dxa"/>
      <w:tblBorders>
        <w:top w:val="single" w:sz="4" w:space="0" w:color="959595" w:themeColor="accent5"/>
        <w:left w:val="single" w:sz="4" w:space="0" w:color="959595" w:themeColor="accent5"/>
        <w:bottom w:val="single" w:sz="4" w:space="0" w:color="959595" w:themeColor="accent5"/>
        <w:right w:val="single" w:sz="4" w:space="0" w:color="959595" w:themeColor="accent5"/>
        <w:insideH w:val="single" w:sz="4" w:space="0" w:color="959595" w:themeColor="accent5"/>
        <w:insideV w:val="single" w:sz="4" w:space="0" w:color="959595" w:themeColor="accent5"/>
      </w:tblBorders>
      <w:tblCellMar>
        <w:top w:w="72" w:type="dxa"/>
        <w:left w:w="115" w:type="dxa"/>
        <w:bottom w:w="72" w:type="dxa"/>
        <w:right w:w="115" w:type="dxa"/>
      </w:tblCellMar>
    </w:tblPr>
    <w:tcPr>
      <w:shd w:val="clear" w:color="auto" w:fill="auto"/>
    </w:tcPr>
    <w:tblStylePr w:type="firstRow">
      <w:pPr>
        <w:spacing w:before="0" w:after="0" w:line="240" w:lineRule="auto"/>
      </w:pPr>
      <w:rPr>
        <w:rFonts w:asciiTheme="minorHAnsi" w:hAnsiTheme="minorHAnsi"/>
        <w:b w:val="0"/>
        <w:bCs/>
        <w:color w:val="FFFFFF" w:themeColor="background1"/>
        <w:sz w:val="21"/>
      </w:rPr>
      <w:tblPr/>
      <w:tcPr>
        <w:shd w:val="clear" w:color="auto" w:fill="000000" w:themeFill="tex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firstCol">
      <w:rPr>
        <w:b w:val="0"/>
        <w:bCs/>
      </w:rPr>
    </w:tblStylePr>
    <w:tblStylePr w:type="lastCol">
      <w:rPr>
        <w:b w:val="0"/>
        <w:bCs/>
      </w:rPr>
    </w:tblStylePr>
    <w:tblStylePr w:type="band1Vert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band1Horz">
      <w:tblPr/>
      <w:tcPr>
        <w:tcBorders>
          <w:top w:val="single" w:sz="4" w:space="0" w:color="959595" w:themeColor="accent5"/>
          <w:left w:val="single" w:sz="4" w:space="0" w:color="959595" w:themeColor="accent5"/>
          <w:bottom w:val="single" w:sz="4" w:space="0" w:color="959595" w:themeColor="accent5"/>
          <w:right w:val="single" w:sz="4" w:space="0" w:color="959595" w:themeColor="accent5"/>
          <w:insideH w:val="single" w:sz="4" w:space="0" w:color="959595" w:themeColor="accent5"/>
          <w:insideV w:val="single" w:sz="4" w:space="0" w:color="959595" w:themeColor="accent5"/>
        </w:tcBorders>
        <w:shd w:val="clear" w:color="auto" w:fill="FFFFFF" w:themeFill="background1"/>
      </w:tcPr>
    </w:tblStylePr>
    <w:tblStylePr w:type="band2Horz">
      <w:tblPr/>
      <w:tcPr>
        <w:tcBorders>
          <w:top w:val="single" w:sz="4" w:space="0" w:color="959595" w:themeColor="accent5"/>
          <w:left w:val="single" w:sz="4" w:space="0" w:color="959595" w:themeColor="accent5"/>
          <w:bottom w:val="single" w:sz="4" w:space="0" w:color="959595" w:themeColor="accent5"/>
          <w:right w:val="single" w:sz="4" w:space="0" w:color="959595" w:themeColor="accent5"/>
          <w:insideH w:val="single" w:sz="4" w:space="0" w:color="959595" w:themeColor="accent5"/>
          <w:insideV w:val="single" w:sz="4" w:space="0" w:color="959595" w:themeColor="accent5"/>
        </w:tcBorders>
        <w:shd w:val="clear" w:color="auto" w:fill="F2F2F2"/>
      </w:tcPr>
    </w:tblStylePr>
  </w:style>
  <w:style w:type="paragraph" w:customStyle="1" w:styleId="Tablecaption">
    <w:name w:val="Table caption"/>
    <w:basedOn w:val="BodyText"/>
    <w:qFormat/>
    <w:rsid w:val="00C53630"/>
    <w:pPr>
      <w:spacing w:before="120"/>
    </w:pPr>
    <w:rPr>
      <w:sz w:val="18"/>
      <w:szCs w:val="18"/>
    </w:rPr>
  </w:style>
  <w:style w:type="table" w:styleId="ColorfulList-Accent5">
    <w:name w:val="Colorful List Accent 5"/>
    <w:basedOn w:val="TableNormal"/>
    <w:uiPriority w:val="72"/>
    <w:rsid w:val="001307B4"/>
    <w:rPr>
      <w:color w:val="009FDB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4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84848" w:themeFill="accent6" w:themeFillShade="CC"/>
      </w:tcPr>
    </w:tblStylePr>
    <w:tblStylePr w:type="lastRow">
      <w:rPr>
        <w:b/>
        <w:bCs/>
        <w:color w:val="484848" w:themeColor="accent6" w:themeShade="CC"/>
      </w:rPr>
      <w:tblPr/>
      <w:tcPr>
        <w:tcBorders>
          <w:top w:val="single" w:sz="12" w:space="0" w:color="009FDB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4E4" w:themeFill="accent5" w:themeFillTint="3F"/>
      </w:tcPr>
    </w:tblStylePr>
    <w:tblStylePr w:type="band1Horz">
      <w:tblPr/>
      <w:tcPr>
        <w:shd w:val="clear" w:color="auto" w:fill="E9E9E9" w:themeFill="accent5" w:themeFillTint="33"/>
      </w:tcPr>
    </w:tblStylePr>
  </w:style>
  <w:style w:type="table" w:styleId="LightList-Accent6">
    <w:name w:val="Light List Accent 6"/>
    <w:basedOn w:val="TableNormal"/>
    <w:uiPriority w:val="61"/>
    <w:rsid w:val="00821A95"/>
    <w:tblPr>
      <w:tblStyleRowBandSize w:val="1"/>
      <w:tblStyleColBandSize w:val="1"/>
      <w:tblInd w:w="0" w:type="dxa"/>
      <w:tblBorders>
        <w:top w:val="single" w:sz="8" w:space="0" w:color="5A5A5A" w:themeColor="accent6"/>
        <w:left w:val="single" w:sz="8" w:space="0" w:color="5A5A5A" w:themeColor="accent6"/>
        <w:bottom w:val="single" w:sz="8" w:space="0" w:color="5A5A5A" w:themeColor="accent6"/>
        <w:right w:val="single" w:sz="8" w:space="0" w:color="5A5A5A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A5A5A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  <w:tblStylePr w:type="band1Horz">
      <w:tblPr/>
      <w:tcPr>
        <w:tcBorders>
          <w:top w:val="single" w:sz="8" w:space="0" w:color="5A5A5A" w:themeColor="accent6"/>
          <w:left w:val="single" w:sz="8" w:space="0" w:color="5A5A5A" w:themeColor="accent6"/>
          <w:bottom w:val="single" w:sz="8" w:space="0" w:color="5A5A5A" w:themeColor="accent6"/>
          <w:right w:val="single" w:sz="8" w:space="0" w:color="5A5A5A" w:themeColor="accent6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9B0602"/>
    <w:pPr>
      <w:spacing w:before="120" w:after="240"/>
    </w:pPr>
    <w:rPr>
      <w:bCs/>
      <w:color w:val="000000" w:themeColor="text2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437671"/>
  </w:style>
  <w:style w:type="character" w:styleId="FollowedHyperlink">
    <w:name w:val="FollowedHyperlink"/>
    <w:basedOn w:val="DefaultParagraphFont"/>
    <w:uiPriority w:val="99"/>
    <w:semiHidden/>
    <w:unhideWhenUsed/>
    <w:rsid w:val="00127885"/>
    <w:rPr>
      <w:color w:val="0568AE" w:themeColor="followedHyperlink"/>
      <w:u w:val="none"/>
    </w:rPr>
  </w:style>
  <w:style w:type="paragraph" w:styleId="List5">
    <w:name w:val="List 5"/>
    <w:basedOn w:val="Normal"/>
    <w:uiPriority w:val="99"/>
    <w:unhideWhenUsed/>
    <w:rsid w:val="00F4069C"/>
    <w:pPr>
      <w:ind w:left="1800" w:hanging="360"/>
      <w:contextualSpacing/>
    </w:pPr>
  </w:style>
  <w:style w:type="paragraph" w:styleId="NoSpacing">
    <w:name w:val="No Spacing"/>
    <w:uiPriority w:val="1"/>
    <w:qFormat/>
    <w:rsid w:val="00ED2329"/>
  </w:style>
  <w:style w:type="paragraph" w:styleId="ListParagraph">
    <w:name w:val="List Paragraph"/>
    <w:basedOn w:val="Normal"/>
    <w:uiPriority w:val="34"/>
    <w:qFormat/>
    <w:rsid w:val="00ED2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659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microsoft.com/office/2011/relationships/people" Target="peop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ATT">
  <a:themeElements>
    <a:clrScheme name="ATT 3">
      <a:dk1>
        <a:srgbClr val="009FDB"/>
      </a:dk1>
      <a:lt1>
        <a:sysClr val="window" lastClr="FFFFFF"/>
      </a:lt1>
      <a:dk2>
        <a:srgbClr val="000000"/>
      </a:dk2>
      <a:lt2>
        <a:srgbClr val="D2D2D2"/>
      </a:lt2>
      <a:accent1>
        <a:srgbClr val="009FDB"/>
      </a:accent1>
      <a:accent2>
        <a:srgbClr val="EA7400"/>
      </a:accent2>
      <a:accent3>
        <a:srgbClr val="71C5E8"/>
      </a:accent3>
      <a:accent4>
        <a:srgbClr val="0568AE"/>
      </a:accent4>
      <a:accent5>
        <a:srgbClr val="959595"/>
      </a:accent5>
      <a:accent6>
        <a:srgbClr val="5A5A5A"/>
      </a:accent6>
      <a:hlink>
        <a:srgbClr val="0B1763"/>
      </a:hlink>
      <a:folHlink>
        <a:srgbClr val="0568AE"/>
      </a:folHlink>
    </a:clrScheme>
    <a:fontScheme name="Office">
      <a:maj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tx1"/>
        </a:solidFill>
        <a:ln>
          <a:noFill/>
        </a:ln>
        <a:effectLst/>
      </a:spPr>
      <a:bodyPr lIns="0" tIns="0" rIns="0" bIns="0" rtlCol="0" anchor="ctr"/>
      <a:lstStyle>
        <a:defPPr algn="ctr">
          <a:defRPr/>
        </a:defPPr>
      </a:lstStyle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>
        <a:ln w="6350" cmpd="sng">
          <a:solidFill>
            <a:schemeClr val="accent6"/>
          </a:solidFill>
        </a:ln>
        <a:effectLst/>
      </a:spPr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  <a:txDef>
      <a:spPr>
        <a:noFill/>
        <a:ln>
          <a:noFill/>
        </a:ln>
      </a:spPr>
      <a:bodyPr wrap="square" lIns="0" tIns="0" rIns="0" bIns="0" rtlCol="0">
        <a:noAutofit/>
      </a:bodyPr>
      <a:lstStyle>
        <a:defPPr>
          <a:defRPr sz="1400" dirty="0" err="1" smtClean="0">
            <a:solidFill>
              <a:schemeClr val="tx2"/>
            </a:solidFill>
          </a:defRPr>
        </a:defPPr>
      </a:lstStyle>
    </a:txDef>
  </a:objectDefaults>
  <a:extraClrSchemeLst/>
  <a:extLst>
    <a:ext uri="{05A4C25C-085E-4340-85A3-A5531E510DB2}">
      <thm15:themeFamily xmlns:thm15="http://schemas.microsoft.com/office/thememl/2012/main" name="att_std_globe_alone_template_151214" id="{8CA67327-87EF-4B47-85BA-5AB34854F2E9}" vid="{33D8F6E0-4596-4FD4-A674-5972D82C8D53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06C666C-776D-8949-92A4-A174C0DC94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931</Words>
  <Characters>5312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 External Word Template</vt:lpstr>
    </vt:vector>
  </TitlesOfParts>
  <Company>Interbrand NY</Company>
  <LinksUpToDate>false</LinksUpToDate>
  <CharactersWithSpaces>6231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 External Word Template</dc:title>
  <dc:subject/>
  <dc:creator>LORTS, REBECCA</dc:creator>
  <cp:keywords/>
  <dc:description/>
  <cp:lastModifiedBy>LORTS, REBECCA</cp:lastModifiedBy>
  <cp:revision>7</cp:revision>
  <cp:lastPrinted>2016-10-10T14:56:00Z</cp:lastPrinted>
  <dcterms:created xsi:type="dcterms:W3CDTF">2016-10-14T18:40:00Z</dcterms:created>
  <dcterms:modified xsi:type="dcterms:W3CDTF">2016-10-14T18:50:00Z</dcterms:modified>
</cp:coreProperties>
</file>